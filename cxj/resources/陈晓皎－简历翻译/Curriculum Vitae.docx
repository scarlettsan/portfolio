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A8C64" w14:textId="188B3E7F" w:rsidR="004F2D6B" w:rsidRPr="0083553B" w:rsidRDefault="00D22833" w:rsidP="004F2D6B">
      <w:pPr>
        <w:pStyle w:val="a6"/>
        <w:jc w:val="center"/>
        <w:rPr>
          <w:rFonts w:ascii="Helvetica" w:hAnsi="Helvetica"/>
          <w:b/>
          <w:sz w:val="32"/>
          <w:szCs w:val="22"/>
        </w:rPr>
      </w:pPr>
      <w:r>
        <w:rPr>
          <w:rFonts w:ascii="Helvetica" w:hAnsi="Helvetica" w:hint="eastAsia"/>
          <w:b/>
          <w:sz w:val="32"/>
          <w:szCs w:val="22"/>
          <w:lang w:eastAsia="zh-CN"/>
        </w:rPr>
        <w:t>Xiao</w:t>
      </w:r>
      <w:r>
        <w:rPr>
          <w:rFonts w:ascii="Helvetica" w:hAnsi="Helvetica"/>
          <w:b/>
          <w:sz w:val="32"/>
          <w:szCs w:val="22"/>
          <w:lang w:eastAsia="zh-CN"/>
        </w:rPr>
        <w:t xml:space="preserve">jiao </w:t>
      </w:r>
      <w:r w:rsidR="004F2D6B" w:rsidRPr="0083553B">
        <w:rPr>
          <w:rFonts w:ascii="Helvetica" w:hAnsi="Helvetica"/>
          <w:b/>
          <w:sz w:val="32"/>
          <w:szCs w:val="22"/>
        </w:rPr>
        <w:t xml:space="preserve"> </w:t>
      </w:r>
      <w:r>
        <w:rPr>
          <w:rFonts w:ascii="Helvetica" w:hAnsi="Helvetica"/>
          <w:b/>
          <w:sz w:val="32"/>
          <w:szCs w:val="22"/>
        </w:rPr>
        <w:t>Chen</w:t>
      </w:r>
    </w:p>
    <w:p w14:paraId="2D023EC6" w14:textId="5E177227" w:rsidR="00832E91" w:rsidRDefault="004F2D6B" w:rsidP="00985E8D">
      <w:pPr>
        <w:pStyle w:val="a6"/>
        <w:jc w:val="center"/>
        <w:rPr>
          <w:rFonts w:ascii="Helvetica" w:hAnsi="Helvetica"/>
          <w:sz w:val="22"/>
          <w:szCs w:val="22"/>
          <w:lang w:eastAsia="zh-CN"/>
        </w:rPr>
      </w:pPr>
      <w:r w:rsidRPr="0083553B">
        <w:rPr>
          <w:rFonts w:ascii="Helvetica" w:hAnsi="Helvetica"/>
          <w:sz w:val="22"/>
          <w:szCs w:val="22"/>
        </w:rPr>
        <w:t>(86)-</w:t>
      </w:r>
      <w:r w:rsidR="00D22833">
        <w:rPr>
          <w:rFonts w:ascii="Helvetica" w:hAnsi="Helvetica"/>
          <w:sz w:val="22"/>
          <w:szCs w:val="22"/>
        </w:rPr>
        <w:t>151</w:t>
      </w:r>
      <w:r w:rsidR="00D22833" w:rsidRPr="0083553B">
        <w:rPr>
          <w:rFonts w:ascii="Helvetica" w:hAnsi="Helvetica"/>
          <w:sz w:val="22"/>
          <w:szCs w:val="22"/>
        </w:rPr>
        <w:t xml:space="preserve">- </w:t>
      </w:r>
      <w:r w:rsidR="00D22833">
        <w:rPr>
          <w:rFonts w:ascii="Helvetica" w:hAnsi="Helvetica"/>
          <w:sz w:val="22"/>
          <w:szCs w:val="22"/>
        </w:rPr>
        <w:t>9587</w:t>
      </w:r>
      <w:r w:rsidR="00D22833" w:rsidRPr="0083553B">
        <w:rPr>
          <w:rFonts w:ascii="Helvetica" w:hAnsi="Helvetica"/>
          <w:sz w:val="22"/>
          <w:szCs w:val="22"/>
        </w:rPr>
        <w:t xml:space="preserve">- </w:t>
      </w:r>
      <w:r w:rsidR="00D22833">
        <w:rPr>
          <w:rFonts w:ascii="Helvetica" w:hAnsi="Helvetica"/>
          <w:sz w:val="22"/>
          <w:szCs w:val="22"/>
        </w:rPr>
        <w:t>0825</w:t>
      </w:r>
      <w:r w:rsidR="00D22833" w:rsidRPr="0083553B">
        <w:rPr>
          <w:rFonts w:ascii="Helvetica" w:hAnsi="Helvetica"/>
          <w:sz w:val="22"/>
          <w:szCs w:val="22"/>
        </w:rPr>
        <w:t xml:space="preserve"> </w:t>
      </w:r>
      <w:r w:rsidRPr="0083553B">
        <w:rPr>
          <w:rFonts w:ascii="Wingdings" w:hAnsi="Wingdings"/>
          <w:color w:val="000000"/>
          <w:sz w:val="22"/>
          <w:szCs w:val="22"/>
        </w:rPr>
        <w:t></w:t>
      </w:r>
      <w:r w:rsidRPr="0083553B">
        <w:rPr>
          <w:rFonts w:ascii="Helvetica" w:hAnsi="Helvetica"/>
          <w:sz w:val="22"/>
          <w:szCs w:val="22"/>
        </w:rPr>
        <w:t xml:space="preserve"> </w:t>
      </w:r>
      <w:r w:rsidR="00621AB1" w:rsidRPr="00621AB1">
        <w:rPr>
          <w:rFonts w:ascii="Helvetica" w:hAnsi="Helvetica"/>
          <w:sz w:val="22"/>
          <w:szCs w:val="22"/>
        </w:rPr>
        <w:t>chenxiaojiao@seu.edu.cn</w:t>
      </w:r>
      <w:r w:rsidRPr="0083553B">
        <w:rPr>
          <w:rFonts w:ascii="Helvetica" w:hAnsi="Helvetica"/>
          <w:sz w:val="22"/>
          <w:szCs w:val="22"/>
        </w:rPr>
        <w:t xml:space="preserve"> </w:t>
      </w:r>
      <w:r w:rsidRPr="0083553B">
        <w:rPr>
          <w:rFonts w:ascii="Wingdings" w:hAnsi="Wingdings"/>
          <w:color w:val="000000"/>
          <w:sz w:val="22"/>
          <w:szCs w:val="22"/>
        </w:rPr>
        <w:t></w:t>
      </w:r>
      <w:r w:rsidRPr="0083553B">
        <w:rPr>
          <w:rFonts w:ascii="Helvetica" w:hAnsi="Helvetica"/>
          <w:sz w:val="22"/>
          <w:szCs w:val="22"/>
        </w:rPr>
        <w:t xml:space="preserve"> </w:t>
      </w:r>
    </w:p>
    <w:p w14:paraId="55A5EC74" w14:textId="252A2D45" w:rsidR="00772353" w:rsidRPr="00030BB8" w:rsidRDefault="00772353" w:rsidP="00985E8D">
      <w:pPr>
        <w:pStyle w:val="a6"/>
        <w:jc w:val="center"/>
        <w:rPr>
          <w:rFonts w:ascii="Helvetica" w:hAnsi="Helvetica"/>
          <w:sz w:val="22"/>
          <w:szCs w:val="22"/>
          <w:lang w:eastAsia="zh-CN"/>
        </w:rPr>
      </w:pPr>
      <w:r w:rsidRPr="00772353">
        <w:rPr>
          <w:rFonts w:ascii="Helvetica" w:hAnsi="Helvetica"/>
          <w:sz w:val="22"/>
          <w:szCs w:val="22"/>
          <w:lang w:eastAsia="zh-CN"/>
        </w:rPr>
        <w:t>508 Mechanics Building, Southeast University, Jiangning District</w:t>
      </w:r>
      <w:r>
        <w:rPr>
          <w:rFonts w:ascii="Helvetica" w:hAnsi="Helvetica" w:hint="eastAsia"/>
          <w:sz w:val="22"/>
          <w:szCs w:val="22"/>
          <w:lang w:eastAsia="zh-CN"/>
        </w:rPr>
        <w:t xml:space="preserve"> </w:t>
      </w:r>
      <w:r w:rsidRPr="00772353">
        <w:rPr>
          <w:rFonts w:ascii="Helvetica" w:hAnsi="Helvetica"/>
          <w:sz w:val="22"/>
          <w:szCs w:val="22"/>
          <w:lang w:eastAsia="zh-CN"/>
        </w:rPr>
        <w:t>Nanjing, China 211189</w:t>
      </w:r>
    </w:p>
    <w:p w14:paraId="6F503090" w14:textId="56539E54" w:rsidR="00A22130" w:rsidRPr="003C4A9F" w:rsidRDefault="003C4A9F" w:rsidP="003C14BC">
      <w:pPr>
        <w:widowControl w:val="0"/>
        <w:shd w:val="clear" w:color="auto" w:fill="C0C0C0"/>
        <w:autoSpaceDE w:val="0"/>
        <w:autoSpaceDN w:val="0"/>
        <w:adjustRightInd w:val="0"/>
        <w:rPr>
          <w:rFonts w:ascii="Helvetica" w:hAnsi="Helvetica" w:cs="TimesNewRomanPS-BoldMT"/>
          <w:b/>
          <w:bCs/>
          <w:color w:val="C0C0C0"/>
          <w:sz w:val="22"/>
        </w:rPr>
      </w:pPr>
      <w:r w:rsidRPr="003C4A9F">
        <w:rPr>
          <w:rFonts w:ascii="Helvetica" w:hAnsi="Helvetica" w:cs="TimesNewRomanPS-BoldMT"/>
          <w:b/>
          <w:bCs/>
          <w:color w:val="000000"/>
          <w:sz w:val="22"/>
          <w:highlight w:val="lightGray"/>
        </w:rPr>
        <w:t>EDUCATION</w:t>
      </w:r>
    </w:p>
    <w:tbl>
      <w:tblPr>
        <w:tblStyle w:val="a3"/>
        <w:tblW w:w="108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9270"/>
      </w:tblGrid>
      <w:tr w:rsidR="003E4BE4" w:rsidRPr="003C4A9F" w14:paraId="420EEEB6" w14:textId="77777777" w:rsidTr="00903C1F">
        <w:trPr>
          <w:trHeight w:val="296"/>
        </w:trPr>
        <w:tc>
          <w:tcPr>
            <w:tcW w:w="1530" w:type="dxa"/>
          </w:tcPr>
          <w:p w14:paraId="7D5AFEA9" w14:textId="007E7397" w:rsidR="009A03DD" w:rsidRPr="003E4BE4" w:rsidRDefault="003E4BE4" w:rsidP="000D73C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 w:rsidRPr="003E4BE4">
              <w:rPr>
                <w:rFonts w:ascii="Helvetica" w:hAnsi="Helvetica" w:cs="TimesNewRomanPS-BoldMT"/>
                <w:bCs/>
                <w:color w:val="000000"/>
                <w:sz w:val="22"/>
              </w:rPr>
              <w:t>201</w:t>
            </w:r>
            <w:r w:rsidR="00985E8D"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4</w:t>
            </w:r>
            <w:r w:rsidR="00985E8D"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.3</w:t>
            </w:r>
            <w:r w:rsidRPr="003E4BE4">
              <w:rPr>
                <w:rFonts w:ascii="Helvetica" w:hAnsi="Helvetica" w:cs="TimesNewRomanPS-BoldMT"/>
                <w:bCs/>
                <w:color w:val="000000"/>
                <w:sz w:val="22"/>
              </w:rPr>
              <w:t xml:space="preserve"> </w:t>
            </w:r>
            <w:r w:rsidRPr="003E4BE4"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–</w:t>
            </w:r>
          </w:p>
        </w:tc>
        <w:tc>
          <w:tcPr>
            <w:tcW w:w="9270" w:type="dxa"/>
          </w:tcPr>
          <w:p w14:paraId="26E88A50" w14:textId="7E98062E" w:rsidR="003E4BE4" w:rsidRPr="003C4A9F" w:rsidRDefault="000D73C9" w:rsidP="000D73C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ascii="Helvetica-Bold" w:hAnsi="Helvetica-Bold" w:cs="Helvetica-Bold"/>
                <w:b/>
                <w:bCs/>
                <w:sz w:val="22"/>
                <w:szCs w:val="22"/>
              </w:rPr>
              <w:t>Ph.D., Industrial Design</w:t>
            </w:r>
          </w:p>
        </w:tc>
      </w:tr>
      <w:tr w:rsidR="003E4BE4" w:rsidRPr="003C4A9F" w14:paraId="3C855B1D" w14:textId="77777777" w:rsidTr="00903C1F">
        <w:trPr>
          <w:trHeight w:val="598"/>
        </w:trPr>
        <w:tc>
          <w:tcPr>
            <w:tcW w:w="1530" w:type="dxa"/>
          </w:tcPr>
          <w:p w14:paraId="09E38DC6" w14:textId="0E2521C7" w:rsidR="003E4BE4" w:rsidRPr="009A03DD" w:rsidRDefault="000D73C9" w:rsidP="003C4A9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Present</w:t>
            </w:r>
          </w:p>
        </w:tc>
        <w:tc>
          <w:tcPr>
            <w:tcW w:w="9270" w:type="dxa"/>
          </w:tcPr>
          <w:p w14:paraId="010119FB" w14:textId="1343700A" w:rsidR="000D73C9" w:rsidRDefault="000D73C9" w:rsidP="000D73C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  <w:lang w:eastAsia="zh-CN"/>
              </w:rPr>
            </w:pPr>
            <w:r>
              <w:rPr>
                <w:rFonts w:ascii="Helvetica" w:hAnsi="Helvetica" w:cs="Helvetica" w:hint="eastAsia"/>
                <w:sz w:val="22"/>
                <w:szCs w:val="22"/>
                <w:lang w:eastAsia="zh-CN"/>
              </w:rPr>
              <w:t xml:space="preserve">HCI Lab, </w:t>
            </w:r>
            <w:r>
              <w:rPr>
                <w:rFonts w:ascii="Helvetica" w:hAnsi="Helvetica" w:cs="Helvetica"/>
                <w:sz w:val="22"/>
                <w:szCs w:val="22"/>
              </w:rPr>
              <w:t>School of Mechanical Engineering</w:t>
            </w:r>
          </w:p>
          <w:p w14:paraId="79C2AD75" w14:textId="224E74B9" w:rsidR="001B2B1F" w:rsidRPr="001B2B1F" w:rsidRDefault="000D73C9" w:rsidP="000D73C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Southeast University</w:t>
            </w:r>
          </w:p>
        </w:tc>
      </w:tr>
      <w:tr w:rsidR="003E4BE4" w:rsidRPr="003C4A9F" w14:paraId="7E38EBE7" w14:textId="77777777" w:rsidTr="00903C1F">
        <w:tc>
          <w:tcPr>
            <w:tcW w:w="1530" w:type="dxa"/>
          </w:tcPr>
          <w:p w14:paraId="1EDC016C" w14:textId="5771A8FB" w:rsidR="001B2B1F" w:rsidRDefault="001B2B1F" w:rsidP="001B2B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</w:rPr>
              <w:t>200</w:t>
            </w:r>
            <w:r w:rsidR="000D73C9"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9</w:t>
            </w:r>
            <w:r>
              <w:rPr>
                <w:rFonts w:ascii="Helvetica" w:hAnsi="Helvetica" w:cs="TimesNewRomanPS-BoldMT"/>
                <w:bCs/>
                <w:color w:val="000000"/>
                <w:sz w:val="22"/>
              </w:rPr>
              <w:t xml:space="preserve"> – </w:t>
            </w:r>
            <w:r w:rsidRPr="003E4BE4">
              <w:rPr>
                <w:rFonts w:ascii="Helvetica" w:hAnsi="Helvetica" w:cs="TimesNewRomanPS-BoldMT"/>
                <w:bCs/>
                <w:color w:val="000000"/>
                <w:sz w:val="22"/>
              </w:rPr>
              <w:t>20</w:t>
            </w:r>
            <w:r w:rsidR="000D73C9"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12</w:t>
            </w:r>
          </w:p>
          <w:p w14:paraId="62F5CAF1" w14:textId="77777777" w:rsidR="007D3F31" w:rsidRDefault="007D3F31" w:rsidP="001B2B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  <w:p w14:paraId="756B9D69" w14:textId="792F536A" w:rsidR="003E4BE4" w:rsidRPr="003E4BE4" w:rsidRDefault="003E4BE4" w:rsidP="001B2B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</w:rPr>
              <w:t>200</w:t>
            </w:r>
            <w:r w:rsidR="001B2B1F"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4</w:t>
            </w:r>
            <w:r>
              <w:rPr>
                <w:rFonts w:ascii="Helvetica" w:hAnsi="Helvetica" w:cs="TimesNewRomanPS-BoldMT"/>
                <w:bCs/>
                <w:color w:val="000000"/>
                <w:sz w:val="22"/>
              </w:rPr>
              <w:t xml:space="preserve"> </w:t>
            </w:r>
            <w:r w:rsidR="001B2B1F">
              <w:rPr>
                <w:rFonts w:ascii="Helvetica" w:hAnsi="Helvetica" w:cs="TimesNewRomanPS-BoldMT"/>
                <w:bCs/>
                <w:color w:val="000000"/>
                <w:sz w:val="22"/>
              </w:rPr>
              <w:t>–</w:t>
            </w:r>
            <w:r>
              <w:rPr>
                <w:rFonts w:ascii="Helvetica" w:hAnsi="Helvetica" w:cs="TimesNewRomanPS-BoldMT"/>
                <w:bCs/>
                <w:color w:val="000000"/>
                <w:sz w:val="22"/>
              </w:rPr>
              <w:t xml:space="preserve"> </w:t>
            </w:r>
            <w:r w:rsidRPr="003E4BE4">
              <w:rPr>
                <w:rFonts w:ascii="Helvetica" w:hAnsi="Helvetica" w:cs="TimesNewRomanPS-BoldMT"/>
                <w:bCs/>
                <w:color w:val="000000"/>
                <w:sz w:val="22"/>
              </w:rPr>
              <w:t>20</w:t>
            </w:r>
            <w:r w:rsidR="001B2B1F"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08</w:t>
            </w:r>
          </w:p>
        </w:tc>
        <w:tc>
          <w:tcPr>
            <w:tcW w:w="9270" w:type="dxa"/>
          </w:tcPr>
          <w:p w14:paraId="28F2A518" w14:textId="5FD3F509" w:rsidR="001B2B1F" w:rsidRDefault="000D73C9" w:rsidP="001B2B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ascii="Helvetica-Bold" w:hAnsi="Helvetica-Bold" w:cs="Helvetica-Bold"/>
                <w:b/>
                <w:bCs/>
                <w:sz w:val="22"/>
                <w:szCs w:val="22"/>
              </w:rPr>
              <w:t>M.A., Industrial Design</w:t>
            </w:r>
          </w:p>
          <w:p w14:paraId="319D906B" w14:textId="77777777" w:rsidR="000D73C9" w:rsidRDefault="000D73C9" w:rsidP="00C36D5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 w:rsidRPr="000D73C9">
              <w:rPr>
                <w:rFonts w:ascii="Helvetica" w:hAnsi="Helvetica" w:cs="TimesNewRomanPS-BoldMT"/>
                <w:bCs/>
                <w:color w:val="000000"/>
                <w:sz w:val="20"/>
              </w:rPr>
              <w:t xml:space="preserve">Jilin University </w:t>
            </w:r>
          </w:p>
          <w:p w14:paraId="3C82BA7C" w14:textId="403E01A4" w:rsidR="003E4BE4" w:rsidRPr="003C4A9F" w:rsidRDefault="003E4BE4" w:rsidP="000D73C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/>
                <w:bCs/>
                <w:color w:val="000000"/>
                <w:sz w:val="22"/>
              </w:rPr>
              <w:t>B</w:t>
            </w:r>
            <w:r w:rsidR="006041E5">
              <w:rPr>
                <w:rFonts w:ascii="Helvetica" w:hAnsi="Helvetica" w:cs="TimesNewRomanPS-BoldMT"/>
                <w:b/>
                <w:bCs/>
                <w:color w:val="000000"/>
                <w:sz w:val="22"/>
              </w:rPr>
              <w:t>.</w:t>
            </w:r>
            <w:r w:rsidR="001B2B1F">
              <w:rPr>
                <w:rFonts w:ascii="Helvetica" w:hAnsi="Helvetica" w:cs="TimesNewRomanPS-BoldMT" w:hint="eastAsia"/>
                <w:b/>
                <w:bCs/>
                <w:color w:val="000000"/>
                <w:sz w:val="22"/>
                <w:lang w:eastAsia="zh-CN"/>
              </w:rPr>
              <w:t>A</w:t>
            </w:r>
            <w:r w:rsidR="006041E5">
              <w:rPr>
                <w:rFonts w:ascii="Helvetica" w:hAnsi="Helvetica" w:cs="TimesNewRomanPS-BoldMT"/>
                <w:b/>
                <w:bCs/>
                <w:color w:val="000000"/>
                <w:sz w:val="22"/>
              </w:rPr>
              <w:t>.</w:t>
            </w:r>
            <w:r>
              <w:rPr>
                <w:rFonts w:ascii="Helvetica" w:hAnsi="Helvetica" w:cs="TimesNewRomanPS-BoldMT"/>
                <w:b/>
                <w:bCs/>
                <w:color w:val="000000"/>
                <w:sz w:val="22"/>
              </w:rPr>
              <w:t xml:space="preserve">, </w:t>
            </w:r>
            <w:r w:rsidR="001B2B1F">
              <w:rPr>
                <w:rFonts w:ascii="Helvetica" w:hAnsi="Helvetica" w:cs="TimesNewRomanPS-BoldMT" w:hint="eastAsia"/>
                <w:b/>
                <w:bCs/>
                <w:color w:val="000000"/>
                <w:sz w:val="22"/>
                <w:lang w:eastAsia="zh-CN"/>
              </w:rPr>
              <w:t>In</w:t>
            </w:r>
            <w:r w:rsidR="001B2B1F"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  <w:t xml:space="preserve">dustrial </w:t>
            </w:r>
            <w:r w:rsidR="000D73C9">
              <w:rPr>
                <w:rFonts w:ascii="Helvetica" w:hAnsi="Helvetica" w:cs="TimesNewRomanPS-BoldMT" w:hint="eastAsia"/>
                <w:b/>
                <w:bCs/>
                <w:color w:val="000000"/>
                <w:sz w:val="22"/>
                <w:lang w:eastAsia="zh-CN"/>
              </w:rPr>
              <w:t>D</w:t>
            </w:r>
            <w:r w:rsidR="001B2B1F"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  <w:t>esign</w:t>
            </w:r>
            <w:r w:rsidR="00C36D50">
              <w:rPr>
                <w:rFonts w:ascii="Helvetica" w:hAnsi="Helvetica" w:cs="TimesNewRomanPS-BoldMT" w:hint="eastAsia"/>
                <w:b/>
                <w:bCs/>
                <w:color w:val="000000"/>
                <w:sz w:val="22"/>
                <w:lang w:eastAsia="zh-CN"/>
              </w:rPr>
              <w:t xml:space="preserve">  </w:t>
            </w:r>
          </w:p>
        </w:tc>
      </w:tr>
      <w:tr w:rsidR="003E4BE4" w:rsidRPr="003C4A9F" w14:paraId="09576430" w14:textId="77777777" w:rsidTr="00DE70DE">
        <w:trPr>
          <w:trHeight w:val="369"/>
        </w:trPr>
        <w:tc>
          <w:tcPr>
            <w:tcW w:w="1530" w:type="dxa"/>
          </w:tcPr>
          <w:p w14:paraId="630539E1" w14:textId="16BFE2CD" w:rsidR="003E4BE4" w:rsidRPr="003C4A9F" w:rsidRDefault="003E4BE4" w:rsidP="003C4A9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/>
                <w:bCs/>
                <w:color w:val="000000"/>
                <w:sz w:val="22"/>
              </w:rPr>
            </w:pPr>
          </w:p>
        </w:tc>
        <w:tc>
          <w:tcPr>
            <w:tcW w:w="9270" w:type="dxa"/>
          </w:tcPr>
          <w:p w14:paraId="5A8A5E7A" w14:textId="26DA0D68" w:rsidR="003E4BE4" w:rsidRPr="006041E5" w:rsidRDefault="000D73C9" w:rsidP="000D73C9">
            <w:pPr>
              <w:widowControl w:val="0"/>
              <w:autoSpaceDE w:val="0"/>
              <w:autoSpaceDN w:val="0"/>
              <w:adjustRightInd w:val="0"/>
              <w:ind w:left="-18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Jilin University</w:t>
            </w:r>
          </w:p>
        </w:tc>
      </w:tr>
    </w:tbl>
    <w:p w14:paraId="3165EC7F" w14:textId="422078D1" w:rsidR="00A22130" w:rsidRPr="003C4A9F" w:rsidRDefault="000D73C9" w:rsidP="003C14BC">
      <w:pPr>
        <w:widowControl w:val="0"/>
        <w:shd w:val="clear" w:color="auto" w:fill="C0C0C0"/>
        <w:autoSpaceDE w:val="0"/>
        <w:autoSpaceDN w:val="0"/>
        <w:adjustRightInd w:val="0"/>
        <w:rPr>
          <w:rFonts w:ascii="Helvetica" w:hAnsi="Helvetica" w:cs="TimesNewRomanPS-BoldMT"/>
          <w:b/>
          <w:bCs/>
          <w:color w:val="C0C0C0"/>
          <w:sz w:val="22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>UI and UX EXPERIENCES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632"/>
      </w:tblGrid>
      <w:tr w:rsidR="00066141" w:rsidRPr="003C4A9F" w14:paraId="0AC10605" w14:textId="77777777" w:rsidTr="004A1858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DEEE" w14:textId="7CDAFE41" w:rsidR="00066141" w:rsidRPr="006041E5" w:rsidRDefault="00786952" w:rsidP="004A185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Jul.</w:t>
            </w:r>
            <w:r w:rsidR="00066141">
              <w:rPr>
                <w:rFonts w:ascii="Helvetica" w:hAnsi="Helvetica" w:cs="Helvetica"/>
                <w:sz w:val="22"/>
                <w:szCs w:val="22"/>
              </w:rPr>
              <w:t>2014 -</w:t>
            </w:r>
            <w:r w:rsidR="00066141"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 xml:space="preserve"> </w:t>
            </w:r>
          </w:p>
          <w:p w14:paraId="53E90702" w14:textId="77777777" w:rsidR="00066141" w:rsidRPr="006041E5" w:rsidRDefault="00066141" w:rsidP="004A185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sz w:val="22"/>
                <w:lang w:eastAsia="zh-CN"/>
              </w:rPr>
              <w:t>Present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C60F" w14:textId="77777777" w:rsidR="00066141" w:rsidRPr="003C4A9F" w:rsidRDefault="00066141" w:rsidP="004A185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ascii="Helvetica-Bold" w:hAnsi="Helvetica-Bold" w:cs="Helvetica-Bold" w:hint="eastAsia"/>
                <w:b/>
                <w:bCs/>
                <w:sz w:val="22"/>
                <w:szCs w:val="22"/>
                <w:lang w:eastAsia="zh-CN"/>
              </w:rPr>
              <w:t>Software</w:t>
            </w:r>
            <w:r>
              <w:rPr>
                <w:rFonts w:ascii="Helvetica-Bold" w:hAnsi="Helvetica-Bold" w:cs="Helvetica-Bold"/>
                <w:b/>
                <w:bCs/>
                <w:sz w:val="22"/>
                <w:szCs w:val="22"/>
              </w:rPr>
              <w:t xml:space="preserve"> Interface Design</w:t>
            </w:r>
            <w:r>
              <w:rPr>
                <w:rFonts w:ascii="Helvetica-Bold" w:hAnsi="Helvetica-Bold" w:cs="Helvetica-Bold" w:hint="eastAsia"/>
                <w:b/>
                <w:bCs/>
                <w:sz w:val="22"/>
                <w:szCs w:val="22"/>
                <w:lang w:eastAsia="zh-CN"/>
              </w:rPr>
              <w:t xml:space="preserve"> and Research</w:t>
            </w:r>
          </w:p>
        </w:tc>
      </w:tr>
      <w:tr w:rsidR="00066141" w:rsidRPr="003C4A9F" w14:paraId="6E3AB805" w14:textId="77777777" w:rsidTr="004A1858">
        <w:trPr>
          <w:trHeight w:val="817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95C1" w14:textId="77777777" w:rsidR="00066141" w:rsidRPr="006041E5" w:rsidRDefault="00066141" w:rsidP="004A185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DFD5" w14:textId="77777777" w:rsidR="00066141" w:rsidRPr="00C36258" w:rsidRDefault="00066141" w:rsidP="004A185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 w:rsidRPr="00C36258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>Project Director and Chief Designer</w:t>
            </w:r>
          </w:p>
          <w:p w14:paraId="4A6AEA8D" w14:textId="442EB2B8" w:rsidR="009E0364" w:rsidRPr="009E0364" w:rsidRDefault="009E0364" w:rsidP="009E0364">
            <w:pPr>
              <w:pStyle w:val="a5"/>
              <w:widowControl w:val="0"/>
              <w:autoSpaceDE w:val="0"/>
              <w:autoSpaceDN w:val="0"/>
              <w:adjustRightInd w:val="0"/>
              <w:ind w:left="161"/>
              <w:rPr>
                <w:rFonts w:ascii="Helvetica-Oblique" w:hAnsi="Helvetica-Oblique" w:cs="Helvetica-Oblique"/>
                <w:i/>
                <w:iCs/>
                <w:sz w:val="20"/>
                <w:szCs w:val="20"/>
                <w:lang w:eastAsia="zh-CN"/>
              </w:rPr>
            </w:pPr>
            <w:r w:rsidRPr="009E0364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This project 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focused on reorganizing functional </w:t>
            </w:r>
            <w:r w:rsidR="00460E1E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interface </w:t>
            </w:r>
            <w:r w:rsidR="00460E1E" w:rsidRPr="00460E1E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lang w:eastAsia="zh-CN"/>
              </w:rPr>
              <w:t>segmentation</w:t>
            </w:r>
            <w:r w:rsidR="00460E1E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lang w:eastAsia="zh-CN"/>
              </w:rPr>
              <w:t xml:space="preserve"> </w:t>
            </w:r>
            <w:r w:rsidR="00460E1E" w:rsidRPr="00460E1E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lang w:eastAsia="zh-CN"/>
              </w:rPr>
              <w:t>after introducing touch screen</w:t>
            </w:r>
            <w:r w:rsidR="00460E1E">
              <w:rPr>
                <w:rFonts w:ascii="Helvetica" w:hAnsi="Helvetica" w:cs="TimesNewRomanPS-BoldMT" w:hint="eastAsia"/>
                <w:bCs/>
                <w:i/>
                <w:sz w:val="20"/>
                <w:lang w:eastAsia="zh-CN"/>
              </w:rPr>
              <w:t>, as well as arranging mass information on the interface, designing data visualization.</w:t>
            </w:r>
          </w:p>
          <w:p w14:paraId="14A6593A" w14:textId="77777777" w:rsidR="00460E1E" w:rsidRDefault="00460E1E" w:rsidP="004A1858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Scheduled the whole project and communicated with engineers</w:t>
            </w:r>
            <w:r w:rsidRPr="00C36258"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 xml:space="preserve"> </w:t>
            </w:r>
          </w:p>
          <w:p w14:paraId="4AC070D4" w14:textId="77777777" w:rsidR="00460E1E" w:rsidRPr="00136CBF" w:rsidRDefault="00460E1E" w:rsidP="00460E1E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Conducted context analysis and </w:t>
            </w:r>
            <w:r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>workflow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 analysis</w:t>
            </w:r>
          </w:p>
          <w:p w14:paraId="6D0F3FB2" w14:textId="72524E73" w:rsidR="00460E1E" w:rsidRPr="00460E1E" w:rsidRDefault="00460E1E" w:rsidP="00460E1E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Organized and optimized the whole functional and logical architecture of the system </w:t>
            </w:r>
            <w:r w:rsidRPr="00460E1E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lang w:eastAsia="zh-CN"/>
              </w:rPr>
              <w:t xml:space="preserve">concerning 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user</w:t>
            </w:r>
            <w:r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>’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s need.</w:t>
            </w:r>
          </w:p>
          <w:p w14:paraId="064AEF29" w14:textId="2EBF5119" w:rsidR="00460E1E" w:rsidRPr="001A2E51" w:rsidRDefault="005907E0" w:rsidP="00460E1E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sz w:val="20"/>
                <w:szCs w:val="20"/>
                <w:lang w:eastAsia="zh-CN"/>
              </w:rPr>
            </w:pPr>
            <w:r w:rsidRPr="001A2E51">
              <w:rPr>
                <w:rFonts w:ascii="Helvetica" w:hAnsi="Helvetica" w:cs="TimesNewRomanPS-BoldMT" w:hint="eastAsia"/>
                <w:bCs/>
                <w:i/>
                <w:sz w:val="20"/>
                <w:lang w:eastAsia="zh-CN"/>
              </w:rPr>
              <w:t>Defined clear and definite levels of different situations</w:t>
            </w:r>
          </w:p>
          <w:p w14:paraId="468C1A45" w14:textId="77777777" w:rsidR="005907E0" w:rsidRDefault="005907E0" w:rsidP="005907E0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</w:pPr>
            <w:r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 xml:space="preserve">Defined the overall design style, </w:t>
            </w:r>
            <w:r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>designed</w:t>
            </w:r>
            <w:r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 xml:space="preserve"> interface layout </w:t>
            </w:r>
            <w:r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 xml:space="preserve">as well as </w:t>
            </w:r>
            <w:r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>components such as widgets and icons.</w:t>
            </w:r>
          </w:p>
          <w:p w14:paraId="6A8BF339" w14:textId="77777777" w:rsidR="00EC657B" w:rsidRPr="00EC657B" w:rsidRDefault="00EC657B" w:rsidP="00EC657B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</w:pPr>
            <w:r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 xml:space="preserve">Prepared presentation </w:t>
            </w:r>
            <w:r w:rsidRPr="00EC657B">
              <w:rPr>
                <w:rFonts w:ascii="Helvetica-Oblique" w:hAnsi="Helvetica-Oblique" w:cs="Helvetica-Oblique" w:hint="eastAsia"/>
                <w:i/>
                <w:iCs/>
                <w:color w:val="FF0000"/>
                <w:sz w:val="20"/>
                <w:szCs w:val="20"/>
                <w:lang w:eastAsia="zh-CN"/>
              </w:rPr>
              <w:t xml:space="preserve">documents </w:t>
            </w:r>
            <w:r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 xml:space="preserve">and delivered </w:t>
            </w:r>
            <w:r w:rsidRPr="00EC657B">
              <w:rPr>
                <w:rFonts w:ascii="Helvetica-Oblique" w:hAnsi="Helvetica-Oblique" w:cs="Helvetica-Oblique" w:hint="eastAsia"/>
                <w:i/>
                <w:iCs/>
                <w:color w:val="FF0000"/>
                <w:sz w:val="20"/>
                <w:szCs w:val="20"/>
                <w:lang w:eastAsia="zh-CN"/>
              </w:rPr>
              <w:t>reports</w:t>
            </w:r>
          </w:p>
          <w:p w14:paraId="70259E67" w14:textId="6E6E5D4D" w:rsidR="00EC657B" w:rsidRPr="00EC657B" w:rsidRDefault="00EC657B" w:rsidP="001A2E51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</w:pPr>
            <w:r w:rsidRPr="00EC657B"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>Composed a design specification document regulating the use of layout, font, color, widgets and interaction effects, which is current</w:t>
            </w:r>
            <w:r w:rsidRPr="001A2E51"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 xml:space="preserve">ly </w:t>
            </w:r>
            <w:r w:rsidR="001A2E51" w:rsidRPr="001A2E51"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>over</w:t>
            </w:r>
            <w:r w:rsidRPr="001A2E51"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 xml:space="preserve"> 300 </w:t>
            </w:r>
            <w:r w:rsidRPr="00EC657B"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>pages</w:t>
            </w:r>
          </w:p>
        </w:tc>
      </w:tr>
      <w:tr w:rsidR="00C36258" w:rsidRPr="003C4A9F" w14:paraId="6DB252FA" w14:textId="77777777" w:rsidTr="004A1858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29A7" w14:textId="5E859D33" w:rsidR="00C36258" w:rsidRPr="006041E5" w:rsidRDefault="00C36258" w:rsidP="0078695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Helvetica" w:hint="eastAsia"/>
                <w:sz w:val="22"/>
                <w:szCs w:val="22"/>
                <w:lang w:eastAsia="zh-CN"/>
              </w:rPr>
              <w:t>Mar</w:t>
            </w:r>
            <w:r>
              <w:rPr>
                <w:rFonts w:ascii="Helvetica" w:hAnsi="Helvetica" w:cs="Helvetica"/>
                <w:sz w:val="22"/>
                <w:szCs w:val="22"/>
              </w:rPr>
              <w:t>. 201</w:t>
            </w:r>
            <w:r>
              <w:rPr>
                <w:rFonts w:ascii="Helvetica" w:hAnsi="Helvetica" w:cs="Helvetica" w:hint="eastAsia"/>
                <w:sz w:val="22"/>
                <w:szCs w:val="22"/>
                <w:lang w:eastAsia="zh-CN"/>
              </w:rPr>
              <w:t>5</w:t>
            </w:r>
            <w:r>
              <w:rPr>
                <w:rFonts w:ascii="Helvetica" w:hAnsi="Helvetica" w:cs="Helvetica"/>
                <w:sz w:val="22"/>
                <w:szCs w:val="22"/>
              </w:rPr>
              <w:t xml:space="preserve"> -</w:t>
            </w: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 xml:space="preserve"> </w:t>
            </w:r>
            <w:r>
              <w:rPr>
                <w:rFonts w:ascii="Helvetica" w:hAnsi="Helvetica" w:cs="TimesNewRomanPS-BoldMT" w:hint="eastAsia"/>
                <w:bCs/>
                <w:sz w:val="22"/>
                <w:lang w:eastAsia="zh-CN"/>
              </w:rPr>
              <w:t>Present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B94B" w14:textId="3FCB572B" w:rsidR="00C36258" w:rsidRPr="003C4A9F" w:rsidRDefault="00066141" w:rsidP="00C3625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ascii="Helvetica-Bold" w:hAnsi="Helvetica-Bold" w:cs="Helvetica-Bold" w:hint="eastAsia"/>
                <w:b/>
                <w:bCs/>
                <w:sz w:val="22"/>
                <w:szCs w:val="22"/>
                <w:lang w:eastAsia="zh-CN"/>
              </w:rPr>
              <w:t xml:space="preserve">Website </w:t>
            </w:r>
            <w:r w:rsidR="00C36258">
              <w:rPr>
                <w:rFonts w:ascii="Helvetica-Bold" w:hAnsi="Helvetica-Bold" w:cs="Helvetica-Bold"/>
                <w:b/>
                <w:bCs/>
                <w:sz w:val="22"/>
                <w:szCs w:val="22"/>
              </w:rPr>
              <w:t>Interface Design</w:t>
            </w:r>
            <w:r w:rsidR="00C36258">
              <w:rPr>
                <w:rFonts w:ascii="Helvetica-Bold" w:hAnsi="Helvetica-Bold" w:cs="Helvetica-Bold" w:hint="eastAsia"/>
                <w:b/>
                <w:bCs/>
                <w:sz w:val="22"/>
                <w:szCs w:val="22"/>
                <w:lang w:eastAsia="zh-CN"/>
              </w:rPr>
              <w:t xml:space="preserve"> and Research</w:t>
            </w:r>
          </w:p>
        </w:tc>
      </w:tr>
      <w:tr w:rsidR="00C36258" w:rsidRPr="003C4A9F" w14:paraId="7D450A4A" w14:textId="77777777" w:rsidTr="004A1858">
        <w:trPr>
          <w:trHeight w:val="817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62DC3" w14:textId="77777777" w:rsidR="00C36258" w:rsidRPr="006041E5" w:rsidRDefault="00C36258" w:rsidP="004A185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9616" w14:textId="34A1166B" w:rsidR="00C36258" w:rsidRPr="00C36258" w:rsidRDefault="00C36258" w:rsidP="004A185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 w:rsidRPr="00C36258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Project Director </w:t>
            </w:r>
            <w:r w:rsidR="003A20D6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 xml:space="preserve">(1/1) </w:t>
            </w:r>
            <w:r w:rsidRPr="00C36258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>and Chief Designer</w:t>
            </w:r>
          </w:p>
          <w:p w14:paraId="33A8BAC3" w14:textId="30FC7639" w:rsidR="00C36258" w:rsidRPr="00066141" w:rsidRDefault="003A20D6" w:rsidP="00066141">
            <w:pPr>
              <w:pStyle w:val="a5"/>
              <w:widowControl w:val="0"/>
              <w:autoSpaceDE w:val="0"/>
              <w:autoSpaceDN w:val="0"/>
              <w:adjustRightInd w:val="0"/>
              <w:ind w:left="161"/>
              <w:rPr>
                <w:rFonts w:ascii="Helvetica-Oblique" w:hAnsi="Helvetica-Oblique" w:cs="Helvetica-Oblique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 xml:space="preserve">This project focused on solving interaction design problems, </w:t>
            </w:r>
            <w:r w:rsidR="00066141"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>arranging list information and reorganizing UI layout according to corresponding functions.</w:t>
            </w:r>
          </w:p>
          <w:p w14:paraId="605029F8" w14:textId="34ADCC4B" w:rsidR="00066141" w:rsidRPr="002E76CF" w:rsidRDefault="00066141" w:rsidP="00066141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Scheduled the whole project and communicate</w:t>
            </w:r>
            <w:r w:rsidR="00460E1E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d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 with engineers</w:t>
            </w:r>
          </w:p>
          <w:p w14:paraId="6EB40F77" w14:textId="77777777" w:rsidR="00136CBF" w:rsidRPr="00136CBF" w:rsidRDefault="002E76CF" w:rsidP="00066141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Conducted context analysis and </w:t>
            </w:r>
            <w:r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>workflow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 analysis</w:t>
            </w:r>
          </w:p>
          <w:p w14:paraId="54677B5E" w14:textId="4DB72673" w:rsidR="002E76CF" w:rsidRPr="00460E1E" w:rsidRDefault="00136CBF" w:rsidP="00460E1E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O</w:t>
            </w:r>
            <w:r w:rsidR="002E76CF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rganized and optimized the whole functional and log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ical architecture of the system</w:t>
            </w:r>
            <w:r w:rsidR="00460E1E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 </w:t>
            </w:r>
            <w:r w:rsidR="00460E1E" w:rsidRPr="00460E1E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lang w:eastAsia="zh-CN"/>
              </w:rPr>
              <w:t xml:space="preserve">concerning </w:t>
            </w:r>
            <w:r w:rsidR="00460E1E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user</w:t>
            </w:r>
            <w:r w:rsidR="00460E1E"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>’</w:t>
            </w:r>
            <w:r w:rsidR="00460E1E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s need.</w:t>
            </w:r>
          </w:p>
          <w:p w14:paraId="739A81B4" w14:textId="1A903DF8" w:rsidR="00C36258" w:rsidRDefault="00C36258" w:rsidP="004A1858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</w:pPr>
            <w:r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 xml:space="preserve">Defined the overall design style, </w:t>
            </w:r>
            <w:r w:rsidR="00136CBF"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>designed</w:t>
            </w:r>
            <w:r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 xml:space="preserve"> interface layout </w:t>
            </w:r>
            <w:r w:rsidR="00136CBF"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 xml:space="preserve">as well as </w:t>
            </w:r>
            <w:r w:rsidR="00136CBF"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>components such as widgets and icons.</w:t>
            </w:r>
          </w:p>
          <w:p w14:paraId="096EDDF1" w14:textId="593F5A97" w:rsidR="00136CBF" w:rsidRPr="00136CBF" w:rsidRDefault="005907E0" w:rsidP="005907E0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</w:pPr>
            <w:r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>Prepared</w:t>
            </w:r>
            <w:r w:rsidR="00136CBF"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 xml:space="preserve">presentation document </w:t>
            </w:r>
            <w:r w:rsidR="00136CBF"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 xml:space="preserve">and delivered the final </w:t>
            </w:r>
            <w:r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>report</w:t>
            </w:r>
          </w:p>
        </w:tc>
      </w:tr>
      <w:tr w:rsidR="00F9511A" w:rsidRPr="003C4A9F" w14:paraId="28CB6AC0" w14:textId="77777777" w:rsidTr="00BB1054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16F8" w14:textId="6B97176E" w:rsidR="00F9511A" w:rsidRPr="006041E5" w:rsidRDefault="0057263A" w:rsidP="006041E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Jan</w:t>
            </w:r>
            <w:r w:rsidR="00191795"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.</w:t>
            </w:r>
            <w:r w:rsidR="00F9511A"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201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5</w:t>
            </w:r>
            <w:r w:rsidR="00F9511A"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 xml:space="preserve"> - </w:t>
            </w:r>
          </w:p>
          <w:p w14:paraId="3CA4372A" w14:textId="250AC494" w:rsidR="00F9511A" w:rsidRPr="006041E5" w:rsidRDefault="00191795" w:rsidP="006041E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 w:rsidRPr="00191795">
              <w:rPr>
                <w:rFonts w:ascii="Helvetica" w:hAnsi="Helvetica" w:cs="TimesNewRomanPS-BoldMT" w:hint="eastAsia"/>
                <w:bCs/>
                <w:sz w:val="22"/>
                <w:lang w:eastAsia="zh-CN"/>
              </w:rPr>
              <w:t>Feb.2015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110A" w14:textId="3F224622" w:rsidR="00F9511A" w:rsidRPr="003C4A9F" w:rsidRDefault="006F162F" w:rsidP="006F162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/>
                <w:bCs/>
                <w:color w:val="000000"/>
                <w:sz w:val="22"/>
                <w:lang w:eastAsia="zh-CN"/>
              </w:rPr>
              <w:t xml:space="preserve">Department of Industrial Deisng, Southeast University, </w:t>
            </w:r>
            <w:r w:rsidR="001D60D2">
              <w:rPr>
                <w:rFonts w:ascii="Helvetica" w:hAnsi="Helvetica" w:cs="TimesNewRomanPS-BoldMT" w:hint="eastAsia"/>
                <w:b/>
                <w:bCs/>
                <w:color w:val="000000"/>
                <w:sz w:val="22"/>
                <w:lang w:eastAsia="zh-CN"/>
              </w:rPr>
              <w:t>N</w:t>
            </w:r>
            <w:r w:rsidR="001D60D2"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  <w:t>anjing</w:t>
            </w:r>
          </w:p>
        </w:tc>
      </w:tr>
      <w:tr w:rsidR="00F9511A" w:rsidRPr="003C4A9F" w14:paraId="605A06D0" w14:textId="77777777" w:rsidTr="00BB1054">
        <w:trPr>
          <w:trHeight w:val="817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34A9" w14:textId="79615AD8" w:rsidR="00F9511A" w:rsidRPr="006041E5" w:rsidRDefault="00F9511A" w:rsidP="006041E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A9E1" w14:textId="0D4E2018" w:rsidR="00F9511A" w:rsidRPr="00E70441" w:rsidRDefault="00E70441" w:rsidP="00E7044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TimesNewRomanPS-BoldMT"/>
                <w:bCs/>
                <w:sz w:val="20"/>
                <w:lang w:eastAsia="zh-CN"/>
              </w:rPr>
            </w:pPr>
            <w:r w:rsidRPr="00E70441">
              <w:rPr>
                <w:rFonts w:ascii="Helvetica" w:hAnsi="Helvetica" w:cs="TimesNewRomanPS-BoldMT" w:hint="eastAsia"/>
                <w:bCs/>
                <w:sz w:val="20"/>
                <w:lang w:eastAsia="zh-CN"/>
              </w:rPr>
              <w:t>Design Trainer(1/1)</w:t>
            </w:r>
          </w:p>
          <w:p w14:paraId="0931F231" w14:textId="6A65D79D" w:rsidR="00E70441" w:rsidRPr="00E70441" w:rsidRDefault="00E70441" w:rsidP="00F9511A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sz w:val="20"/>
                <w:lang w:eastAsia="zh-CN"/>
              </w:rPr>
            </w:pPr>
            <w:r w:rsidRPr="00E70441">
              <w:rPr>
                <w:rFonts w:ascii="Helvetica" w:hAnsi="Helvetica" w:cs="TimesNewRomanPS-BoldMT" w:hint="eastAsia"/>
                <w:bCs/>
                <w:i/>
                <w:sz w:val="20"/>
                <w:lang w:eastAsia="zh-CN"/>
              </w:rPr>
              <w:t xml:space="preserve">Conducted design training for first year master students </w:t>
            </w:r>
            <w:r w:rsidRPr="00E70441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lang w:eastAsia="zh-CN"/>
              </w:rPr>
              <w:t>after they are enrolled</w:t>
            </w:r>
          </w:p>
          <w:p w14:paraId="77FC86C5" w14:textId="6BC2ACAF" w:rsidR="000758FE" w:rsidRPr="00E70441" w:rsidRDefault="00E70441" w:rsidP="000758FE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sz w:val="20"/>
                <w:lang w:eastAsia="zh-CN"/>
              </w:rPr>
              <w:t>Introduced the process of digital interface design and development, user centered design(UCD), and interface design with interaction optimization.</w:t>
            </w:r>
          </w:p>
          <w:p w14:paraId="1C360B3E" w14:textId="0F2F8C8E" w:rsidR="0057263A" w:rsidRPr="00DB5575" w:rsidRDefault="00E70441" w:rsidP="00DB5575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sz w:val="20"/>
                <w:lang w:eastAsia="zh-CN"/>
              </w:rPr>
              <w:t>Taught software skills including Photoshop (icon design), Illustrator (</w:t>
            </w:r>
            <w:r w:rsidRPr="00E70441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lang w:eastAsia="zh-CN"/>
              </w:rPr>
              <w:t xml:space="preserve">layout </w:t>
            </w:r>
            <w:r>
              <w:rPr>
                <w:rFonts w:ascii="Helvetica" w:hAnsi="Helvetica" w:cs="TimesNewRomanPS-BoldMT" w:hint="eastAsia"/>
                <w:bCs/>
                <w:i/>
                <w:sz w:val="20"/>
                <w:lang w:eastAsia="zh-CN"/>
              </w:rPr>
              <w:t>effect design), Axure (interaction design), then introduced slicing techniques</w:t>
            </w:r>
            <w:r w:rsidRPr="009176D7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lang w:eastAsia="zh-CN"/>
              </w:rPr>
              <w:t xml:space="preserve"> </w:t>
            </w:r>
            <w:r w:rsidR="009176D7" w:rsidRPr="009176D7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lang w:eastAsia="zh-CN"/>
              </w:rPr>
              <w:t>of the final design</w:t>
            </w:r>
            <w:r w:rsidR="009176D7">
              <w:rPr>
                <w:rFonts w:ascii="Helvetica" w:hAnsi="Helvetica" w:cs="TimesNewRomanPS-BoldMT" w:hint="eastAsia"/>
                <w:bCs/>
                <w:i/>
                <w:sz w:val="20"/>
                <w:lang w:eastAsia="zh-CN"/>
              </w:rPr>
              <w:t xml:space="preserve"> </w:t>
            </w:r>
            <w:r>
              <w:rPr>
                <w:rFonts w:ascii="Helvetica" w:hAnsi="Helvetica" w:cs="TimesNewRomanPS-BoldMT" w:hint="eastAsia"/>
                <w:bCs/>
                <w:i/>
                <w:sz w:val="20"/>
                <w:lang w:eastAsia="zh-CN"/>
              </w:rPr>
              <w:t>according to front-end needs</w:t>
            </w:r>
          </w:p>
        </w:tc>
      </w:tr>
      <w:tr w:rsidR="00427AA2" w:rsidRPr="003C4A9F" w14:paraId="359CD6A3" w14:textId="77777777" w:rsidTr="00BB1054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A8B9" w14:textId="77777777" w:rsidR="00427AA2" w:rsidRDefault="00F74914" w:rsidP="00F7491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Jan</w:t>
            </w:r>
            <w:r w:rsidR="00191795"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.</w:t>
            </w: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201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5</w:t>
            </w: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 xml:space="preserve"> - </w:t>
            </w:r>
          </w:p>
          <w:p w14:paraId="7AEB35FC" w14:textId="0F4A0705" w:rsidR="00191795" w:rsidRPr="00191795" w:rsidRDefault="00191795" w:rsidP="00F7491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Feb.2015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EBCD" w14:textId="709FE4E6" w:rsidR="00427AA2" w:rsidRPr="003C4A9F" w:rsidRDefault="00F74914" w:rsidP="006A230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  <w:t>Jinzhi</w:t>
            </w:r>
            <w:r w:rsidR="006A2309">
              <w:rPr>
                <w:rFonts w:ascii="Helvetica" w:hAnsi="Helvetica" w:cs="TimesNewRomanPS-BoldMT" w:hint="eastAsia"/>
                <w:b/>
                <w:bCs/>
                <w:color w:val="000000"/>
                <w:sz w:val="22"/>
                <w:lang w:eastAsia="zh-CN"/>
              </w:rPr>
              <w:t xml:space="preserve"> Campus Portal Site Design</w:t>
            </w:r>
            <w:r w:rsidR="00427AA2" w:rsidRPr="003C4A9F"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  <w:t xml:space="preserve">, </w:t>
            </w:r>
            <w:r w:rsidR="00FC02D1">
              <w:rPr>
                <w:rFonts w:ascii="Helvetica" w:hAnsi="Helvetica" w:cs="TimesNewRomanPS-BoldMT" w:hint="eastAsia"/>
                <w:b/>
                <w:bCs/>
                <w:color w:val="000000"/>
                <w:sz w:val="22"/>
                <w:lang w:eastAsia="zh-CN"/>
              </w:rPr>
              <w:t>N</w:t>
            </w:r>
            <w:r w:rsidR="00FC02D1"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  <w:t>anjing</w:t>
            </w:r>
          </w:p>
        </w:tc>
      </w:tr>
      <w:tr w:rsidR="00427AA2" w:rsidRPr="003C4A9F" w14:paraId="6625E544" w14:textId="77777777" w:rsidTr="00BB1054">
        <w:trPr>
          <w:trHeight w:val="1107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1923" w14:textId="77777777" w:rsidR="00427AA2" w:rsidRPr="003C4A9F" w:rsidRDefault="00427AA2" w:rsidP="003F5C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2847D" w14:textId="7DE7AA27" w:rsidR="00427AA2" w:rsidRPr="00B84D44" w:rsidRDefault="006A2309" w:rsidP="000F615E">
            <w:pPr>
              <w:widowControl w:val="0"/>
              <w:wordWrap w:val="0"/>
              <w:autoSpaceDE w:val="0"/>
              <w:autoSpaceDN w:val="0"/>
              <w:adjustRightInd w:val="0"/>
              <w:jc w:val="right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Project</w:t>
            </w:r>
            <w:r w:rsidR="00B84D44" w:rsidRPr="00B84D44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Director</w:t>
            </w:r>
            <w:r w:rsidR="000F615E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 xml:space="preserve"> and Chief UI Designer</w:t>
            </w:r>
            <w:r w:rsidR="00B84D44" w:rsidRPr="00B84D44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</w:t>
            </w:r>
          </w:p>
          <w:p w14:paraId="450CC7FC" w14:textId="4427A107" w:rsidR="00FC02D1" w:rsidRPr="00FC02D1" w:rsidRDefault="006A2309" w:rsidP="00605625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Scheduled the whole project and communicate with clients</w:t>
            </w:r>
          </w:p>
          <w:p w14:paraId="66B633C8" w14:textId="5C0197C1" w:rsidR="00B10154" w:rsidRPr="00B10154" w:rsidRDefault="00B10154" w:rsidP="00B10154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 xml:space="preserve">Designed widgets and icons, lectured on the methods of designing of some special interface effect and </w:t>
            </w:r>
            <w:r w:rsidR="00136CBF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color and shapes</w:t>
            </w:r>
          </w:p>
          <w:p w14:paraId="6BCB5D14" w14:textId="4FD5C465" w:rsidR="00191795" w:rsidRPr="00191795" w:rsidRDefault="00B10154" w:rsidP="00191795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>Direct</w:t>
            </w:r>
            <w:r w:rsidR="00802023"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>ed</w:t>
            </w:r>
            <w:r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 xml:space="preserve"> the team to design </w:t>
            </w:r>
            <w:r w:rsidR="00802023"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>widget</w:t>
            </w:r>
            <w:r w:rsidR="00802023"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 xml:space="preserve"> interactions</w:t>
            </w:r>
            <w:r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 xml:space="preserve"> using Axure</w:t>
            </w:r>
          </w:p>
          <w:p w14:paraId="26DC228B" w14:textId="2450EE61" w:rsidR="00FC02D1" w:rsidRPr="00191795" w:rsidRDefault="00136CBF" w:rsidP="00191795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>Designed report document and delivered the final presentation</w:t>
            </w:r>
          </w:p>
        </w:tc>
      </w:tr>
      <w:tr w:rsidR="00FC02D1" w:rsidRPr="003C4A9F" w14:paraId="5BCA6272" w14:textId="77777777" w:rsidTr="00BB1054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E8BA" w14:textId="25FBFBE5" w:rsidR="00FC02D1" w:rsidRPr="006041E5" w:rsidRDefault="00FC02D1" w:rsidP="006A2309">
            <w:pPr>
              <w:widowControl w:val="0"/>
              <w:autoSpaceDE w:val="0"/>
              <w:autoSpaceDN w:val="0"/>
              <w:adjustRightInd w:val="0"/>
              <w:ind w:firstLineChars="50" w:firstLine="1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Jun. – Jul.</w:t>
            </w:r>
            <w:r w:rsidRPr="006041E5"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 xml:space="preserve"> 201</w:t>
            </w: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4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8D2C3" w14:textId="192ED120" w:rsidR="00FC02D1" w:rsidRPr="003C4A9F" w:rsidRDefault="000F615E" w:rsidP="000F615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ascii="Helvetica-Bold" w:hAnsi="Helvetica-Bold" w:cs="Helvetica-Bold"/>
                <w:b/>
                <w:bCs/>
                <w:sz w:val="22"/>
                <w:szCs w:val="22"/>
              </w:rPr>
              <w:t>Hikvision Surveillance</w:t>
            </w:r>
            <w:r>
              <w:rPr>
                <w:rFonts w:ascii="Helvetica-Bold" w:hAnsi="Helvetica-Bold" w:cs="Helvetica-Bold" w:hint="eastAsia"/>
                <w:b/>
                <w:bCs/>
                <w:sz w:val="22"/>
                <w:szCs w:val="22"/>
                <w:lang w:eastAsia="zh-CN"/>
              </w:rPr>
              <w:t xml:space="preserve"> System Interface Design</w:t>
            </w:r>
            <w:r>
              <w:rPr>
                <w:rFonts w:ascii="Helvetica-Bold" w:hAnsi="Helvetica-Bold" w:cs="Helvetica-Bold"/>
                <w:b/>
                <w:bCs/>
                <w:sz w:val="22"/>
                <w:szCs w:val="22"/>
              </w:rPr>
              <w:t>, Nanjing &amp; Hangzhou</w:t>
            </w:r>
          </w:p>
        </w:tc>
      </w:tr>
      <w:tr w:rsidR="00FC02D1" w:rsidRPr="003C4A9F" w14:paraId="2A1C2B7F" w14:textId="77777777" w:rsidTr="00BB1054">
        <w:trPr>
          <w:trHeight w:val="799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A113" w14:textId="2F33C8CA" w:rsidR="00FC02D1" w:rsidRPr="006041E5" w:rsidRDefault="00FC02D1" w:rsidP="003F5C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53F9" w14:textId="341983C7" w:rsidR="00FC02D1" w:rsidRPr="00B84D44" w:rsidRDefault="000F615E" w:rsidP="000F615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Projecct Director (1/1)</w:t>
            </w:r>
            <w:r w:rsidR="00C36D50" w:rsidRPr="00B84D44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</w:t>
            </w:r>
            <w:r w:rsidR="00FC02D1" w:rsidRPr="00B84D44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                                                                      </w:t>
            </w:r>
            <w:r w:rsidR="00FC02D1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                            </w:t>
            </w:r>
          </w:p>
          <w:p w14:paraId="1AC1A82F" w14:textId="77777777" w:rsidR="000F615E" w:rsidRPr="00FC02D1" w:rsidRDefault="000F615E" w:rsidP="000F615E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Scheduled the whole project and communicate with clients</w:t>
            </w:r>
          </w:p>
          <w:p w14:paraId="633CBA3A" w14:textId="15942158" w:rsidR="00FC02D1" w:rsidRDefault="000F615E" w:rsidP="00C36D50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 xml:space="preserve">Guided team members to conduct interface visual design, widget interaction effect design etc. according to </w:t>
            </w:r>
            <w:r w:rsidRPr="000F615E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szCs w:val="20"/>
                <w:lang w:eastAsia="zh-CN"/>
              </w:rPr>
              <w:t>clients</w:t>
            </w:r>
            <w:r w:rsidR="001A2E51">
              <w:rPr>
                <w:rFonts w:ascii="Helvetica" w:hAnsi="Helvetica" w:cs="TimesNewRomanPS-BoldMT"/>
                <w:bCs/>
                <w:i/>
                <w:color w:val="FF0000"/>
                <w:sz w:val="20"/>
                <w:szCs w:val="20"/>
                <w:lang w:eastAsia="zh-CN"/>
              </w:rPr>
              <w:t>’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 xml:space="preserve"> need. Demonstrated interface </w:t>
            </w:r>
            <w:r w:rsidRPr="000F615E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szCs w:val="20"/>
                <w:lang w:eastAsia="zh-CN"/>
              </w:rPr>
              <w:t>paradigm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 xml:space="preserve"> using Photoshop.</w:t>
            </w:r>
            <w:r w:rsidRPr="000D4C8D"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14:paraId="681FE189" w14:textId="71798C90" w:rsidR="00A5644F" w:rsidRPr="001A2E51" w:rsidRDefault="000F615E" w:rsidP="001A2E51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szCs w:val="20"/>
                <w:lang w:eastAsia="zh-CN"/>
              </w:rPr>
            </w:pPr>
            <w:r w:rsidRPr="001A2E51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Designed</w:t>
            </w:r>
            <w:r w:rsidRPr="001A2E51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szCs w:val="20"/>
                <w:lang w:eastAsia="zh-CN"/>
              </w:rPr>
              <w:t xml:space="preserve"> re</w:t>
            </w:r>
            <w:r w:rsidR="00A40315" w:rsidRPr="001A2E51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szCs w:val="20"/>
                <w:lang w:eastAsia="zh-CN"/>
              </w:rPr>
              <w:t>sponsive interface</w:t>
            </w:r>
            <w:r w:rsidR="00A40315" w:rsidRPr="001A2E51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1A2E51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 xml:space="preserve">layouts </w:t>
            </w:r>
            <w:r w:rsidR="00A40315" w:rsidRPr="001A2E51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 xml:space="preserve">on different platforms, including </w:t>
            </w:r>
            <w:r w:rsidR="001A2E51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clients</w:t>
            </w:r>
            <w:r w:rsidR="001A2E51">
              <w:rPr>
                <w:rFonts w:ascii="Helvetica" w:hAnsi="Helvetica" w:cs="TimesNewRomanPS-BoldMT"/>
                <w:bCs/>
                <w:i/>
                <w:color w:val="000000"/>
                <w:sz w:val="20"/>
                <w:szCs w:val="20"/>
                <w:lang w:eastAsia="zh-CN"/>
              </w:rPr>
              <w:t>’</w:t>
            </w:r>
            <w:r w:rsidR="001A2E51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 xml:space="preserve"> surveillance system</w:t>
            </w:r>
            <w:r w:rsidR="001A2E51" w:rsidRPr="001A2E51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,</w:t>
            </w:r>
            <w:r w:rsidR="00A40315" w:rsidRPr="001A2E51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1A2E51" w:rsidRPr="001A2E51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 xml:space="preserve">PC </w:t>
            </w:r>
            <w:r w:rsidR="001A2E51" w:rsidRPr="001A2E51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lastRenderedPageBreak/>
              <w:t>browsers</w:t>
            </w:r>
            <w:del w:id="0" w:author="Scarlett_S" w:date="2015-07-24T09:20:00Z">
              <w:r w:rsidR="001A2E51" w:rsidRPr="001A2E51" w:rsidDel="007E21E5">
                <w:rPr>
                  <w:rFonts w:ascii="Helvetica" w:hAnsi="Helvetica" w:cs="TimesNewRomanPS-BoldMT" w:hint="eastAsia"/>
                  <w:bCs/>
                  <w:i/>
                  <w:color w:val="000000"/>
                  <w:sz w:val="20"/>
                  <w:szCs w:val="20"/>
                  <w:lang w:eastAsia="zh-CN"/>
                </w:rPr>
                <w:delText>,</w:delText>
              </w:r>
            </w:del>
            <w:ins w:id="1" w:author="Scarlett_S" w:date="2015-07-24T09:20:00Z">
              <w:r w:rsidR="007E21E5">
                <w:rPr>
                  <w:rFonts w:ascii="Helvetica" w:hAnsi="Helvetica" w:cs="TimesNewRomanPS-BoldMT" w:hint="eastAsia"/>
                  <w:bCs/>
                  <w:i/>
                  <w:color w:val="000000"/>
                  <w:sz w:val="20"/>
                  <w:szCs w:val="20"/>
                  <w:lang w:eastAsia="zh-CN"/>
                </w:rPr>
                <w:t xml:space="preserve"> and </w:t>
              </w:r>
            </w:ins>
            <w:del w:id="2" w:author="Scarlett_S" w:date="2015-07-24T09:20:00Z">
              <w:r w:rsidR="001A2E51" w:rsidRPr="001A2E51" w:rsidDel="007E21E5">
                <w:rPr>
                  <w:rFonts w:ascii="Helvetica" w:hAnsi="Helvetica" w:cs="TimesNewRomanPS-BoldMT" w:hint="eastAsia"/>
                  <w:bCs/>
                  <w:i/>
                  <w:color w:val="000000"/>
                  <w:sz w:val="20"/>
                  <w:szCs w:val="20"/>
                  <w:lang w:eastAsia="zh-CN"/>
                </w:rPr>
                <w:delText xml:space="preserve"> </w:delText>
              </w:r>
            </w:del>
            <w:r w:rsidR="001A2E51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mobile platform (Android &amp; iPhone).</w:t>
            </w:r>
          </w:p>
        </w:tc>
      </w:tr>
      <w:tr w:rsidR="007B221A" w:rsidRPr="003C4A9F" w14:paraId="63C3C798" w14:textId="77777777" w:rsidTr="00BB1054">
        <w:trPr>
          <w:trHeight w:val="269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E3E5CB" w14:textId="2AFD9D3B" w:rsidR="007B221A" w:rsidRPr="006041E5" w:rsidRDefault="007B221A" w:rsidP="0078695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lastRenderedPageBreak/>
              <w:t>2010</w:t>
            </w:r>
            <w:r w:rsidR="00786952"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 xml:space="preserve">.3 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-2011.7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52FE" w14:textId="3BAF76E6" w:rsidR="007B221A" w:rsidRPr="001A2E51" w:rsidRDefault="001A2E51" w:rsidP="007E21E5">
            <w:pPr>
              <w:widowControl w:val="0"/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2"/>
                <w:szCs w:val="22"/>
              </w:rPr>
            </w:pPr>
            <w:r w:rsidRPr="001A2E51">
              <w:rPr>
                <w:rFonts w:ascii="Helvetica-Bold" w:hAnsi="Helvetica-Bold" w:cs="Helvetica-Bold" w:hint="eastAsia"/>
                <w:b/>
                <w:bCs/>
                <w:sz w:val="22"/>
                <w:szCs w:val="22"/>
              </w:rPr>
              <w:t xml:space="preserve">Remote </w:t>
            </w:r>
            <w:del w:id="3" w:author="Scarlett_S" w:date="2015-07-24T09:20:00Z">
              <w:r w:rsidRPr="001A2E51" w:rsidDel="007E21E5">
                <w:rPr>
                  <w:rFonts w:ascii="Helvetica-Bold" w:hAnsi="Helvetica-Bold" w:cs="Helvetica-Bold" w:hint="eastAsia"/>
                  <w:b/>
                  <w:bCs/>
                  <w:sz w:val="22"/>
                  <w:szCs w:val="22"/>
                </w:rPr>
                <w:delText xml:space="preserve">website </w:delText>
              </w:r>
            </w:del>
            <w:ins w:id="4" w:author="Scarlett_S" w:date="2015-07-24T09:20:00Z">
              <w:r w:rsidR="007E21E5">
                <w:rPr>
                  <w:rFonts w:ascii="Helvetica-Bold" w:hAnsi="Helvetica-Bold" w:cs="Helvetica-Bold" w:hint="eastAsia"/>
                  <w:b/>
                  <w:bCs/>
                  <w:sz w:val="22"/>
                  <w:szCs w:val="22"/>
                  <w:lang w:eastAsia="zh-CN"/>
                </w:rPr>
                <w:t>W</w:t>
              </w:r>
              <w:r w:rsidR="007E21E5" w:rsidRPr="001A2E51">
                <w:rPr>
                  <w:rFonts w:ascii="Helvetica-Bold" w:hAnsi="Helvetica-Bold" w:cs="Helvetica-Bold" w:hint="eastAsia"/>
                  <w:b/>
                  <w:bCs/>
                  <w:sz w:val="22"/>
                  <w:szCs w:val="22"/>
                </w:rPr>
                <w:t xml:space="preserve">ebsite </w:t>
              </w:r>
            </w:ins>
            <w:del w:id="5" w:author="Scarlett_S" w:date="2015-07-24T09:20:00Z">
              <w:r w:rsidRPr="001A2E51" w:rsidDel="007E21E5">
                <w:rPr>
                  <w:rFonts w:ascii="Helvetica-Bold" w:hAnsi="Helvetica-Bold" w:cs="Helvetica-Bold" w:hint="eastAsia"/>
                  <w:b/>
                  <w:bCs/>
                  <w:sz w:val="22"/>
                  <w:szCs w:val="22"/>
                </w:rPr>
                <w:delText>designer</w:delText>
              </w:r>
            </w:del>
            <w:ins w:id="6" w:author="Scarlett_S" w:date="2015-07-24T09:20:00Z">
              <w:r w:rsidR="007E21E5">
                <w:rPr>
                  <w:rFonts w:ascii="Helvetica-Bold" w:hAnsi="Helvetica-Bold" w:cs="Helvetica-Bold" w:hint="eastAsia"/>
                  <w:b/>
                  <w:bCs/>
                  <w:sz w:val="22"/>
                  <w:szCs w:val="22"/>
                  <w:lang w:eastAsia="zh-CN"/>
                </w:rPr>
                <w:t>D</w:t>
              </w:r>
              <w:r w:rsidR="007E21E5" w:rsidRPr="001A2E51">
                <w:rPr>
                  <w:rFonts w:ascii="Helvetica-Bold" w:hAnsi="Helvetica-Bold" w:cs="Helvetica-Bold" w:hint="eastAsia"/>
                  <w:b/>
                  <w:bCs/>
                  <w:sz w:val="22"/>
                  <w:szCs w:val="22"/>
                </w:rPr>
                <w:t>esign</w:t>
              </w:r>
            </w:ins>
            <w:r w:rsidRPr="001A2E51">
              <w:rPr>
                <w:rFonts w:ascii="Helvetica-Bold" w:hAnsi="Helvetica-Bold" w:cs="Helvetica-Bold" w:hint="eastAsia"/>
                <w:b/>
                <w:bCs/>
                <w:sz w:val="22"/>
                <w:szCs w:val="22"/>
              </w:rPr>
              <w:t xml:space="preserve">, </w:t>
            </w:r>
            <w:r w:rsidR="007B221A" w:rsidRPr="001A2E51">
              <w:rPr>
                <w:rFonts w:ascii="Helvetica-Bold" w:hAnsi="Helvetica-Bold" w:cs="Helvetica-Bold" w:hint="eastAsia"/>
                <w:b/>
                <w:bCs/>
                <w:sz w:val="22"/>
                <w:szCs w:val="22"/>
              </w:rPr>
              <w:t>N</w:t>
            </w:r>
            <w:r w:rsidR="007B221A" w:rsidRPr="001A2E51">
              <w:rPr>
                <w:rFonts w:ascii="Helvetica-Bold" w:hAnsi="Helvetica-Bold" w:cs="Helvetica-Bold"/>
                <w:b/>
                <w:bCs/>
                <w:sz w:val="22"/>
                <w:szCs w:val="22"/>
              </w:rPr>
              <w:t>ewtas</w:t>
            </w:r>
            <w:r w:rsidRPr="001A2E51">
              <w:rPr>
                <w:rFonts w:ascii="Helvetica-Bold" w:hAnsi="Helvetica-Bold" w:cs="Helvetica-Bold" w:hint="eastAsia"/>
                <w:b/>
                <w:bCs/>
                <w:sz w:val="22"/>
                <w:szCs w:val="22"/>
              </w:rPr>
              <w:t xml:space="preserve"> Software Company</w:t>
            </w:r>
          </w:p>
        </w:tc>
      </w:tr>
      <w:tr w:rsidR="007B221A" w:rsidRPr="003C4A9F" w14:paraId="3E112145" w14:textId="77777777" w:rsidTr="00BB1054">
        <w:trPr>
          <w:trHeight w:val="269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C99B" w14:textId="77777777" w:rsidR="007B221A" w:rsidRDefault="007B221A" w:rsidP="003F5C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3F58" w14:textId="4F1EDE66" w:rsidR="00786952" w:rsidRPr="00786952" w:rsidRDefault="00786952" w:rsidP="00786952">
            <w:pPr>
              <w:pStyle w:val="a5"/>
              <w:widowControl w:val="0"/>
              <w:autoSpaceDE w:val="0"/>
              <w:autoSpaceDN w:val="0"/>
              <w:adjustRightInd w:val="0"/>
              <w:ind w:left="161"/>
              <w:jc w:val="right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 w:rsidRPr="00786952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UI Designer</w:t>
            </w:r>
          </w:p>
          <w:p w14:paraId="746355EA" w14:textId="5CCAFCFB" w:rsidR="001A2E51" w:rsidRDefault="001A2E51" w:rsidP="001A2E51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Communicated with clients, designed company website interface using Photoshop, concluded five style of text advertisement. </w:t>
            </w:r>
          </w:p>
          <w:p w14:paraId="6655342F" w14:textId="65FC3296" w:rsidR="001A2E51" w:rsidRDefault="00175CC5" w:rsidP="001A2E51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Hand coded the design using HTML and CSS</w:t>
            </w:r>
          </w:p>
          <w:p w14:paraId="172D8839" w14:textId="3EF9EFD7" w:rsidR="00175CC5" w:rsidRDefault="00175CC5" w:rsidP="001A2E51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Design</w:t>
            </w:r>
            <w:r w:rsidR="00773FC6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ed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 a stock an</w:t>
            </w:r>
            <w:r w:rsidR="00773FC6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alysis app on Android platform, conducted visual design of data diagrams, news and email webpages.</w:t>
            </w:r>
          </w:p>
          <w:p w14:paraId="1FB04914" w14:textId="3C4BB20A" w:rsidR="00773FC6" w:rsidRDefault="00773FC6" w:rsidP="001A2E51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Created </w:t>
            </w:r>
            <w:r w:rsidR="00D67860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a new interaction style according to the need of webpage operations.</w:t>
            </w:r>
          </w:p>
          <w:p w14:paraId="39DF140E" w14:textId="679BF0BD" w:rsidR="007B221A" w:rsidRPr="00D67860" w:rsidRDefault="00D67860" w:rsidP="00D67860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Completed responsive design to adapt to different mobile phone screen resolutions, designed interfaces and icons of different sizes.</w:t>
            </w:r>
          </w:p>
        </w:tc>
      </w:tr>
      <w:tr w:rsidR="007B221A" w:rsidRPr="003C4A9F" w14:paraId="4247984C" w14:textId="77777777" w:rsidTr="00BB1054">
        <w:trPr>
          <w:trHeight w:val="438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C439A4" w14:textId="48F0594F" w:rsidR="007B221A" w:rsidRDefault="007B221A" w:rsidP="003F5C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2009.10-2010.9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4569" w14:textId="51391DB9" w:rsidR="007B221A" w:rsidRPr="00786952" w:rsidRDefault="00D67860" w:rsidP="00D67860">
            <w:pPr>
              <w:widowControl w:val="0"/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2"/>
                <w:szCs w:val="22"/>
              </w:rPr>
            </w:pPr>
            <w:r w:rsidRPr="00786952">
              <w:rPr>
                <w:rFonts w:ascii="Helvetica-Bold" w:hAnsi="Helvetica-Bold" w:cs="Helvetica-Bold" w:hint="eastAsia"/>
                <w:b/>
                <w:bCs/>
                <w:sz w:val="22"/>
                <w:szCs w:val="22"/>
              </w:rPr>
              <w:t>Jida Graduate Post, Changchun</w:t>
            </w:r>
          </w:p>
        </w:tc>
      </w:tr>
      <w:tr w:rsidR="007B221A" w:rsidRPr="003C4A9F" w14:paraId="1CADA84A" w14:textId="77777777" w:rsidTr="00BB1054">
        <w:trPr>
          <w:trHeight w:val="437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1D49" w14:textId="77777777" w:rsidR="007B221A" w:rsidRDefault="007B221A" w:rsidP="003F5C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B078" w14:textId="4BD6F0AD" w:rsidR="007B221A" w:rsidRDefault="00786952" w:rsidP="0078695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Chief Art Planner</w:t>
            </w:r>
          </w:p>
          <w:p w14:paraId="14400CC2" w14:textId="77777777" w:rsidR="00EF43CE" w:rsidRDefault="00C4647C" w:rsidP="00EF43CE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 w:rsidRPr="00C4647C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Served as chief art planner, designed the revised newspaper, websites, conducted Visual Identity System (VIS) design</w:t>
            </w:r>
          </w:p>
          <w:p w14:paraId="32B674DA" w14:textId="6A431E38" w:rsidR="00690126" w:rsidRPr="00EF43CE" w:rsidRDefault="00C4647C" w:rsidP="007B221A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 w:rsidRPr="00EF43CE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Nominated as Excellent Visual Design </w:t>
            </w:r>
            <w:r w:rsidR="00EF43CE" w:rsidRPr="00EF43CE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on 2010 </w:t>
            </w:r>
            <w:r w:rsidR="00EF43CE" w:rsidRPr="00EF43CE"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 xml:space="preserve">Joint Committee of the </w:t>
            </w:r>
            <w:r w:rsidR="00EF43CE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N</w:t>
            </w:r>
            <w:r w:rsidR="00EF43CE" w:rsidRPr="00EF43CE"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 xml:space="preserve">ational </w:t>
            </w:r>
            <w:r w:rsidR="00EF43CE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G</w:t>
            </w:r>
            <w:r w:rsidR="00EF43CE" w:rsidRPr="00EF43CE"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 xml:space="preserve">raduate </w:t>
            </w:r>
            <w:r w:rsidR="00EF43CE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S</w:t>
            </w:r>
            <w:r w:rsidR="00EF43CE" w:rsidRPr="00EF43CE"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 xml:space="preserve">tudent </w:t>
            </w:r>
            <w:r w:rsidR="00EF43CE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M</w:t>
            </w:r>
            <w:r w:rsidR="00EF43CE" w:rsidRPr="00EF43CE"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>edia</w:t>
            </w:r>
            <w:r w:rsidR="00EF43CE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.</w:t>
            </w:r>
          </w:p>
        </w:tc>
      </w:tr>
    </w:tbl>
    <w:p w14:paraId="151916D9" w14:textId="207257E6" w:rsidR="0071421E" w:rsidRPr="0023126F" w:rsidRDefault="0023126F" w:rsidP="0023126F">
      <w:pPr>
        <w:widowControl w:val="0"/>
        <w:shd w:val="clear" w:color="auto" w:fill="C0C0C0"/>
        <w:autoSpaceDE w:val="0"/>
        <w:autoSpaceDN w:val="0"/>
        <w:adjustRightInd w:val="0"/>
        <w:rPr>
          <w:rFonts w:ascii="Helvetica" w:hAnsi="Helvetica" w:cs="TimesNewRomanPS-BoldMT"/>
          <w:b/>
          <w:bCs/>
          <w:color w:val="C0C0C0"/>
          <w:sz w:val="22"/>
          <w:lang w:eastAsia="zh-CN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>INDUSTRIAL DESIGN EXPERIENCES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632"/>
      </w:tblGrid>
      <w:tr w:rsidR="0023126F" w:rsidRPr="003C4A9F" w14:paraId="2357C165" w14:textId="77777777" w:rsidTr="00A542DC">
        <w:trPr>
          <w:trHeight w:val="4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540A03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highlight w:val="yellow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E617" w14:textId="64EE2583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-Bold" w:hAnsi="Helvetica-Bold" w:cs="Helvetica-Bold"/>
                <w:b/>
                <w:bCs/>
                <w:sz w:val="22"/>
                <w:szCs w:val="22"/>
              </w:rPr>
              <w:t>Welder Design, Jinan</w:t>
            </w:r>
          </w:p>
        </w:tc>
      </w:tr>
      <w:tr w:rsidR="0023126F" w:rsidRPr="003C4A9F" w14:paraId="62E97CEE" w14:textId="77777777" w:rsidTr="00A542DC">
        <w:trPr>
          <w:trHeight w:val="457"/>
        </w:trPr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0CA4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2011.3-2012.6</w:t>
            </w:r>
          </w:p>
          <w:p w14:paraId="2228EBF6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highlight w:val="yellow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E5DA" w14:textId="690F7AC8" w:rsidR="0023126F" w:rsidRPr="00C36258" w:rsidRDefault="0023126F" w:rsidP="0023126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 w:rsidRPr="00C36258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Project Director 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 xml:space="preserve">(1/2) </w:t>
            </w:r>
            <w:r w:rsidRPr="00C36258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>and Chief Designer</w:t>
            </w:r>
          </w:p>
          <w:p w14:paraId="10AB06B9" w14:textId="77777777" w:rsidR="0023126F" w:rsidRDefault="0023126F" w:rsidP="0023126F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 w:rsidRPr="0023126F"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>Conducted research on global leading brand of welder, summarized a library of semantics of welder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 shape </w:t>
            </w:r>
            <w:r w:rsidRPr="0023126F"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>design, conducted trending analysis of welder design including control panels, vents, output panel,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 </w:t>
            </w:r>
            <w:r w:rsidRPr="0023126F"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>handles etc.</w:t>
            </w:r>
          </w:p>
          <w:p w14:paraId="593BB05C" w14:textId="0E854162" w:rsidR="0023126F" w:rsidRDefault="0023126F" w:rsidP="0023126F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 w:rsidRPr="0023126F"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>Accomplished blue print sketch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ing</w:t>
            </w:r>
            <w:r w:rsidRPr="0023126F"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 xml:space="preserve">, 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selected between 40+ design proposals and made improvements, completed Rhino </w:t>
            </w:r>
            <w:r w:rsidRPr="0023126F"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>modeling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, Keyshot rendering, ProE</w:t>
            </w:r>
            <w:r w:rsidRPr="0023126F"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 xml:space="preserve"> </w:t>
            </w:r>
            <w:r w:rsidR="006F5887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real product modeling</w:t>
            </w:r>
          </w:p>
          <w:p w14:paraId="6CECE689" w14:textId="766E2367" w:rsidR="006F5887" w:rsidRPr="0023126F" w:rsidRDefault="003A6CE9" w:rsidP="0023126F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>Prepared presentation document for the final report</w:t>
            </w:r>
          </w:p>
          <w:p w14:paraId="472EA129" w14:textId="71AD258A" w:rsidR="0023126F" w:rsidRPr="003A6CE9" w:rsidRDefault="0023126F" w:rsidP="003A6CE9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 w:rsidRPr="0023126F"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 xml:space="preserve">Used Object3D printers to print welder front panel and conducted test on </w:t>
            </w:r>
            <w:r w:rsidR="003A6CE9" w:rsidRPr="003A6CE9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lang w:eastAsia="zh-CN"/>
              </w:rPr>
              <w:t>plastic</w:t>
            </w:r>
            <w:r w:rsidRPr="003A6CE9">
              <w:rPr>
                <w:rFonts w:ascii="Helvetica" w:hAnsi="Helvetica" w:cs="TimesNewRomanPS-BoldMT"/>
                <w:bCs/>
                <w:i/>
                <w:color w:val="FF0000"/>
                <w:sz w:val="20"/>
                <w:lang w:eastAsia="zh-CN"/>
              </w:rPr>
              <w:t xml:space="preserve"> membrane</w:t>
            </w:r>
            <w:r w:rsidR="006F5887" w:rsidRPr="003A6CE9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lang w:eastAsia="zh-CN"/>
              </w:rPr>
              <w:t xml:space="preserve"> </w:t>
            </w:r>
            <w:r w:rsidR="003A6CE9" w:rsidRPr="003A6CE9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lang w:eastAsia="zh-CN"/>
              </w:rPr>
              <w:t xml:space="preserve">extraction </w:t>
            </w:r>
            <w:r w:rsidRPr="003A6CE9">
              <w:rPr>
                <w:rFonts w:ascii="Helvetica" w:hAnsi="Helvetica" w:cs="TimesNewRomanPS-BoldMT"/>
                <w:bCs/>
                <w:i/>
                <w:color w:val="FF0000"/>
                <w:sz w:val="20"/>
                <w:lang w:eastAsia="zh-CN"/>
              </w:rPr>
              <w:t xml:space="preserve">technology </w:t>
            </w:r>
            <w:r w:rsidRPr="006F5887"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>of front panel</w:t>
            </w:r>
          </w:p>
        </w:tc>
      </w:tr>
      <w:tr w:rsidR="0023126F" w:rsidRPr="003C4A9F" w14:paraId="31486D16" w14:textId="77777777" w:rsidTr="00A542DC">
        <w:trPr>
          <w:trHeight w:val="525"/>
        </w:trPr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26AAAE7" w14:textId="575500EA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2011.5-2012.2</w:t>
            </w:r>
          </w:p>
          <w:p w14:paraId="412B1DBC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highlight w:val="yellow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08985" w14:textId="6383FA41" w:rsidR="0023126F" w:rsidRPr="009E5A11" w:rsidRDefault="00C5425F" w:rsidP="009E5A11">
            <w:pPr>
              <w:widowControl w:val="0"/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2"/>
                <w:szCs w:val="22"/>
              </w:rPr>
            </w:pPr>
            <w:r w:rsidRPr="009E5A11">
              <w:rPr>
                <w:rFonts w:ascii="Helvetica-Bold" w:hAnsi="Helvetica-Bold" w:cs="Helvetica-Bold" w:hint="eastAsia"/>
                <w:b/>
                <w:bCs/>
                <w:sz w:val="22"/>
                <w:szCs w:val="22"/>
              </w:rPr>
              <w:t>Wuzheng Mini Truck Design, Jinan</w:t>
            </w:r>
          </w:p>
        </w:tc>
      </w:tr>
      <w:tr w:rsidR="0023126F" w:rsidRPr="003C4A9F" w14:paraId="5DB00F0B" w14:textId="77777777" w:rsidTr="00A542DC">
        <w:trPr>
          <w:trHeight w:val="525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C08E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highlight w:val="yellow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79F9" w14:textId="77777777" w:rsidR="00C5425F" w:rsidRPr="00C36258" w:rsidRDefault="00C5425F" w:rsidP="00C5425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 w:rsidRPr="00C36258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Project Director 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 xml:space="preserve">(1/2) </w:t>
            </w:r>
            <w:r w:rsidRPr="00C36258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>and Chief Designer</w:t>
            </w:r>
          </w:p>
          <w:p w14:paraId="71B7DB9E" w14:textId="628A4A53" w:rsidR="00C5425F" w:rsidRDefault="00C5425F" w:rsidP="00C5425F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 w:rsidRPr="0023126F"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 xml:space="preserve">Conducted research on 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domestic mini truck</w:t>
            </w:r>
            <w:r w:rsidRPr="0023126F"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 xml:space="preserve">, 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decided design style based on regional characteristics and user</w:t>
            </w:r>
            <w:r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>’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s need.</w:t>
            </w:r>
          </w:p>
          <w:p w14:paraId="7172926C" w14:textId="338B7AF8" w:rsidR="0023126F" w:rsidRPr="00C5425F" w:rsidRDefault="00C5425F" w:rsidP="00C5425F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Completed design sketching and </w:t>
            </w:r>
            <w:r w:rsidRPr="00C5425F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lang w:eastAsia="zh-CN"/>
              </w:rPr>
              <w:t>decided details of the raw design</w:t>
            </w:r>
          </w:p>
          <w:p w14:paraId="53682714" w14:textId="4969E4A3" w:rsidR="0023126F" w:rsidRPr="009E73CD" w:rsidRDefault="00C5425F" w:rsidP="009E73CD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Accomplished 2D design sketching using Photoshop based on engineering drawings, </w:t>
            </w:r>
            <w:r w:rsidRPr="009E73CD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lang w:eastAsia="zh-CN"/>
              </w:rPr>
              <w:t xml:space="preserve">drawn light and shadows </w:t>
            </w:r>
            <w:r w:rsidR="009E73CD" w:rsidRPr="009E73CD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lang w:eastAsia="zh-CN"/>
              </w:rPr>
              <w:t>and many other details of expression.</w:t>
            </w:r>
          </w:p>
        </w:tc>
      </w:tr>
      <w:tr w:rsidR="0023126F" w:rsidRPr="003C4A9F" w14:paraId="4BFFBE57" w14:textId="77777777" w:rsidTr="00A542DC">
        <w:trPr>
          <w:trHeight w:val="357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3DFE99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highlight w:val="yellow"/>
                <w:lang w:eastAsia="zh-CN"/>
              </w:rPr>
            </w:pPr>
          </w:p>
          <w:p w14:paraId="535D191C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2011.3-2011.5-</w:t>
            </w:r>
          </w:p>
          <w:p w14:paraId="359925BB" w14:textId="77777777" w:rsidR="0023126F" w:rsidRPr="002A7A12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highlight w:val="yellow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599D" w14:textId="6FBA0095" w:rsidR="0023126F" w:rsidRPr="009E5A11" w:rsidRDefault="0050189F" w:rsidP="0050189F">
            <w:pPr>
              <w:widowControl w:val="0"/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2"/>
                <w:szCs w:val="22"/>
              </w:rPr>
            </w:pPr>
            <w:r w:rsidRPr="009E5A11">
              <w:rPr>
                <w:rFonts w:ascii="Helvetica-Bold" w:hAnsi="Helvetica-Bold" w:cs="Helvetica-Bold" w:hint="eastAsia"/>
                <w:b/>
                <w:bCs/>
                <w:sz w:val="22"/>
                <w:szCs w:val="22"/>
              </w:rPr>
              <w:t>Geothermal Detector Design, Tateer Holding Group CO., LTD, Jinan</w:t>
            </w:r>
          </w:p>
        </w:tc>
      </w:tr>
      <w:tr w:rsidR="0023126F" w:rsidRPr="003C4A9F" w14:paraId="2D1A9C93" w14:textId="77777777" w:rsidTr="00A542DC">
        <w:trPr>
          <w:trHeight w:val="356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F56F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highlight w:val="yellow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7766" w14:textId="1C96CBA4" w:rsidR="0023126F" w:rsidRDefault="0050189F" w:rsidP="0050189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Industrial Designer</w:t>
            </w:r>
          </w:p>
          <w:p w14:paraId="125C9528" w14:textId="40EB92BB" w:rsidR="009E5A11" w:rsidRDefault="009E5A11" w:rsidP="009E5A11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Accomplished blueprint sketching, Rhino modeling and Keynote rendering</w:t>
            </w:r>
          </w:p>
          <w:p w14:paraId="2868F9F5" w14:textId="2BB63C52" w:rsidR="009E5A11" w:rsidRDefault="00382A8A" w:rsidP="009E5A11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Made CAD engineering drawings and </w:t>
            </w:r>
            <w:r w:rsidR="009E5A11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the</w:t>
            </w:r>
            <w:r w:rsidR="009E5A11" w:rsidRPr="00382A8A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lang w:eastAsia="zh-CN"/>
              </w:rPr>
              <w:t xml:space="preserve"> structural drawings</w:t>
            </w:r>
            <w:r w:rsidR="009E5A11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 xml:space="preserve"> of 2mm sheet metal</w:t>
            </w:r>
          </w:p>
          <w:p w14:paraId="760B5DCE" w14:textId="4E63B02F" w:rsidR="0023126F" w:rsidRPr="00382A8A" w:rsidRDefault="00382A8A" w:rsidP="00382A8A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 w:rsidRPr="00382A8A"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lang w:eastAsia="zh-CN"/>
              </w:rPr>
              <w:t>Tracked manufacture</w:t>
            </w:r>
            <w:r>
              <w:rPr>
                <w:rFonts w:ascii="Helvetica" w:hAnsi="Helvetica" w:cs="TimesNewRomanPS-BoldMT" w:hint="eastAsia"/>
                <w:bCs/>
                <w:i/>
                <w:color w:val="FF0000"/>
                <w:sz w:val="20"/>
                <w:lang w:eastAsia="zh-CN"/>
              </w:rPr>
              <w:t xml:space="preserve"> process, altered punched holes</w:t>
            </w:r>
            <w:r w:rsidRPr="000315B0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</w:t>
            </w:r>
          </w:p>
        </w:tc>
      </w:tr>
      <w:tr w:rsidR="0023126F" w:rsidRPr="003C4A9F" w14:paraId="71C0B996" w14:textId="77777777" w:rsidTr="00A542DC">
        <w:trPr>
          <w:trHeight w:val="234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F58D17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2011.3-2012.6</w:t>
            </w:r>
          </w:p>
          <w:p w14:paraId="17329575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highlight w:val="yellow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897C" w14:textId="77777777" w:rsidR="005A7669" w:rsidRDefault="00382A8A" w:rsidP="00A542DC">
            <w:pPr>
              <w:widowControl w:val="0"/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2"/>
                <w:szCs w:val="22"/>
                <w:lang w:eastAsia="zh-CN"/>
              </w:rPr>
            </w:pPr>
            <w:r w:rsidRPr="005A7669">
              <w:rPr>
                <w:rFonts w:ascii="Helvetica-Bold" w:hAnsi="Helvetica-Bold" w:cs="Helvetica-Bold" w:hint="eastAsia"/>
                <w:b/>
                <w:bCs/>
                <w:sz w:val="22"/>
                <w:szCs w:val="22"/>
              </w:rPr>
              <w:t>Console Design, Ruijie Woodwork Manufacture Center</w:t>
            </w:r>
          </w:p>
          <w:p w14:paraId="0A9C64C7" w14:textId="0C213B75" w:rsidR="0023126F" w:rsidRPr="005A7669" w:rsidRDefault="00AA10F9" w:rsidP="00A542DC">
            <w:pPr>
              <w:widowControl w:val="0"/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sz w:val="22"/>
                <w:szCs w:val="22"/>
              </w:rPr>
            </w:pPr>
            <w:r w:rsidRPr="005A7669">
              <w:rPr>
                <w:rFonts w:ascii="Helvetica-Bold" w:hAnsi="Helvetica-Bold" w:cs="Helvetica-Bold" w:hint="eastAsia"/>
                <w:b/>
                <w:bCs/>
                <w:sz w:val="22"/>
                <w:szCs w:val="22"/>
              </w:rPr>
              <w:t xml:space="preserve"> </w:t>
            </w:r>
            <w:r w:rsidRPr="005A7669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(</w:t>
            </w:r>
            <w:r w:rsidR="005A7669" w:rsidRPr="005A7669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emphasize</w:t>
            </w:r>
            <w:r w:rsidRPr="005A7669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 xml:space="preserve"> on console panel design) </w:t>
            </w:r>
          </w:p>
          <w:p w14:paraId="3A7D5FF3" w14:textId="1678D6F8" w:rsidR="00AA10F9" w:rsidRPr="00AA10F9" w:rsidRDefault="00AA10F9" w:rsidP="00AA10F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Industrial Designer</w:t>
            </w:r>
          </w:p>
          <w:p w14:paraId="2E1EE194" w14:textId="1E5A248F" w:rsidR="0023126F" w:rsidRDefault="00AA10F9" w:rsidP="00AA10F9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Accomplished design sketching, Rhino modeling, Keyshot rendering, Photoshop effect picture polishing</w:t>
            </w:r>
          </w:p>
        </w:tc>
      </w:tr>
      <w:tr w:rsidR="0023126F" w:rsidRPr="003C4A9F" w14:paraId="2A21B175" w14:textId="77777777" w:rsidTr="00A542DC">
        <w:trPr>
          <w:trHeight w:val="233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9CB2FF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CF5D" w14:textId="5B4E77AB" w:rsidR="005A7669" w:rsidRDefault="005A7669" w:rsidP="00A542DC">
            <w:pPr>
              <w:widowControl w:val="0"/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2"/>
                <w:szCs w:val="22"/>
                <w:lang w:eastAsia="zh-CN"/>
              </w:rPr>
            </w:pPr>
            <w:r w:rsidRPr="005A7669">
              <w:rPr>
                <w:rFonts w:ascii="Helvetica-Bold" w:hAnsi="Helvetica-Bold" w:cs="Helvetica-Bold" w:hint="eastAsia"/>
                <w:b/>
                <w:bCs/>
                <w:sz w:val="22"/>
                <w:szCs w:val="22"/>
              </w:rPr>
              <w:t>L</w:t>
            </w:r>
            <w:r w:rsidR="00AA10F9" w:rsidRPr="005A7669">
              <w:rPr>
                <w:rFonts w:ascii="Helvetica-Bold" w:hAnsi="Helvetica-Bold" w:cs="Helvetica-Bold"/>
                <w:b/>
                <w:bCs/>
                <w:sz w:val="22"/>
                <w:szCs w:val="22"/>
              </w:rPr>
              <w:t xml:space="preserve">aser </w:t>
            </w:r>
            <w:r w:rsidRPr="005A7669">
              <w:rPr>
                <w:rFonts w:ascii="Helvetica-Bold" w:hAnsi="Helvetica-Bold" w:cs="Helvetica-Bold" w:hint="eastAsia"/>
                <w:b/>
                <w:bCs/>
                <w:sz w:val="22"/>
                <w:szCs w:val="22"/>
              </w:rPr>
              <w:t>C</w:t>
            </w:r>
            <w:r w:rsidR="00AA10F9" w:rsidRPr="005A7669">
              <w:rPr>
                <w:rFonts w:ascii="Helvetica-Bold" w:hAnsi="Helvetica-Bold" w:cs="Helvetica-Bold"/>
                <w:b/>
                <w:bCs/>
                <w:sz w:val="22"/>
                <w:szCs w:val="22"/>
              </w:rPr>
              <w:t xml:space="preserve">utting </w:t>
            </w:r>
            <w:r w:rsidRPr="005A7669">
              <w:rPr>
                <w:rFonts w:ascii="Helvetica-Bold" w:hAnsi="Helvetica-Bold" w:cs="Helvetica-Bold" w:hint="eastAsia"/>
                <w:b/>
                <w:bCs/>
                <w:sz w:val="22"/>
                <w:szCs w:val="22"/>
              </w:rPr>
              <w:t>M</w:t>
            </w:r>
            <w:r w:rsidR="00AA10F9" w:rsidRPr="005A7669">
              <w:rPr>
                <w:rFonts w:ascii="Helvetica-Bold" w:hAnsi="Helvetica-Bold" w:cs="Helvetica-Bold"/>
                <w:b/>
                <w:bCs/>
                <w:sz w:val="22"/>
                <w:szCs w:val="22"/>
              </w:rPr>
              <w:t>achine</w:t>
            </w:r>
            <w:r w:rsidRPr="005A7669">
              <w:rPr>
                <w:rFonts w:ascii="Helvetica-Bold" w:hAnsi="Helvetica-Bold" w:cs="Helvetica-Bold" w:hint="eastAsia"/>
                <w:b/>
                <w:bCs/>
                <w:sz w:val="22"/>
                <w:szCs w:val="22"/>
              </w:rPr>
              <w:t xml:space="preserve"> Design, </w:t>
            </w:r>
            <w:del w:id="7" w:author="Scarlett_S" w:date="2015-07-24T12:53:00Z">
              <w:r w:rsidRPr="005A7669" w:rsidDel="006975F0">
                <w:rPr>
                  <w:rFonts w:ascii="Helvetica-Bold" w:hAnsi="Helvetica-Bold" w:cs="Helvetica-Bold"/>
                  <w:b/>
                  <w:bCs/>
                  <w:sz w:val="22"/>
                  <w:szCs w:val="22"/>
                </w:rPr>
                <w:delText>LuNeng</w:delText>
              </w:r>
            </w:del>
            <w:ins w:id="8" w:author="Scarlett_S" w:date="2015-07-24T12:53:00Z">
              <w:r w:rsidR="006975F0">
                <w:rPr>
                  <w:rFonts w:ascii="Helvetica-Bold" w:hAnsi="Helvetica-Bold" w:cs="Helvetica-Bold" w:hint="eastAsia"/>
                  <w:b/>
                  <w:bCs/>
                  <w:sz w:val="22"/>
                  <w:szCs w:val="22"/>
                  <w:lang w:eastAsia="zh-CN"/>
                </w:rPr>
                <w:t>Luneng</w:t>
              </w:r>
            </w:ins>
            <w:bookmarkStart w:id="9" w:name="_GoBack"/>
            <w:bookmarkEnd w:id="9"/>
            <w:r w:rsidRPr="005A7669">
              <w:rPr>
                <w:rFonts w:ascii="Helvetica-Bold" w:hAnsi="Helvetica-Bold" w:cs="Helvetica-Bold" w:hint="eastAsia"/>
                <w:b/>
                <w:bCs/>
                <w:sz w:val="22"/>
                <w:szCs w:val="22"/>
              </w:rPr>
              <w:t xml:space="preserve">, Shandong </w:t>
            </w:r>
          </w:p>
          <w:p w14:paraId="5B8B8BB8" w14:textId="6E59E58B" w:rsidR="0023126F" w:rsidRPr="00C66129" w:rsidRDefault="005A7669" w:rsidP="00A542DC">
            <w:pPr>
              <w:widowControl w:val="0"/>
              <w:autoSpaceDE w:val="0"/>
              <w:autoSpaceDN w:val="0"/>
              <w:adjustRightInd w:val="0"/>
              <w:rPr>
                <w:rFonts w:ascii="Helvetica CE" w:hAnsi="Helvetica CE" w:cs="Helvetica-Bold"/>
                <w:bCs/>
                <w:sz w:val="20"/>
                <w:szCs w:val="20"/>
              </w:rPr>
            </w:pPr>
            <w:r w:rsidRPr="00C66129">
              <w:rPr>
                <w:rFonts w:ascii="Helvetica CE" w:hAnsi="Helvetica CE" w:cs="Helvetica-Bold"/>
                <w:bCs/>
                <w:sz w:val="20"/>
                <w:szCs w:val="20"/>
              </w:rPr>
              <w:t>(emphasize on the machining and segmentation of product for easy transportation)</w:t>
            </w:r>
          </w:p>
          <w:p w14:paraId="06954451" w14:textId="77777777" w:rsidR="005A7669" w:rsidRDefault="005A7669" w:rsidP="005A766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Industrial Designer</w:t>
            </w:r>
          </w:p>
          <w:p w14:paraId="1699ECE4" w14:textId="0A9A778B" w:rsidR="0023126F" w:rsidRDefault="005A7669" w:rsidP="00A542DC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Accomplished design sketching, Rhino modeling, Keyshot rendering, Photoshop effect picture polishing</w:t>
            </w:r>
          </w:p>
        </w:tc>
      </w:tr>
      <w:tr w:rsidR="0023126F" w:rsidRPr="003C4A9F" w14:paraId="1E3EB92E" w14:textId="77777777" w:rsidTr="00A542DC">
        <w:trPr>
          <w:trHeight w:val="133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A1AC0B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77D01C" w14:textId="77777777" w:rsidR="009666C6" w:rsidRPr="009666C6" w:rsidRDefault="009666C6" w:rsidP="00A542DC">
            <w:pPr>
              <w:widowControl w:val="0"/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2"/>
                <w:szCs w:val="22"/>
              </w:rPr>
            </w:pPr>
            <w:r w:rsidRPr="009666C6">
              <w:rPr>
                <w:rFonts w:ascii="Helvetica-Bold" w:hAnsi="Helvetica-Bold" w:cs="Helvetica-Bold" w:hint="eastAsia"/>
                <w:b/>
                <w:bCs/>
                <w:sz w:val="22"/>
                <w:szCs w:val="22"/>
              </w:rPr>
              <w:t xml:space="preserve">Glass Cutting Maching Design, </w:t>
            </w:r>
            <w:r w:rsidR="0023126F" w:rsidRPr="009666C6">
              <w:rPr>
                <w:rFonts w:ascii="Helvetica-Bold" w:hAnsi="Helvetica-Bold" w:cs="Helvetica-Bold" w:hint="eastAsia"/>
                <w:b/>
                <w:bCs/>
                <w:sz w:val="22"/>
                <w:szCs w:val="22"/>
              </w:rPr>
              <w:t>DECA</w:t>
            </w:r>
            <w:r w:rsidRPr="009666C6">
              <w:rPr>
                <w:rFonts w:ascii="Helvetica-Bold" w:hAnsi="Helvetica-Bold" w:cs="Helvetica-Bold" w:hint="eastAsia"/>
                <w:b/>
                <w:bCs/>
                <w:sz w:val="22"/>
                <w:szCs w:val="22"/>
              </w:rPr>
              <w:t>, Jinan</w:t>
            </w:r>
          </w:p>
          <w:p w14:paraId="79E985C7" w14:textId="7CF042F4" w:rsidR="009666C6" w:rsidRPr="00C66129" w:rsidRDefault="009666C6" w:rsidP="009666C6">
            <w:pPr>
              <w:widowControl w:val="0"/>
              <w:autoSpaceDE w:val="0"/>
              <w:autoSpaceDN w:val="0"/>
              <w:adjustRightInd w:val="0"/>
              <w:rPr>
                <w:rFonts w:ascii="Helvetica CE" w:hAnsi="Helvetica CE" w:cs="Helvetica-Bold"/>
                <w:bCs/>
                <w:sz w:val="20"/>
                <w:szCs w:val="20"/>
              </w:rPr>
            </w:pPr>
            <w:r w:rsidRPr="00C66129">
              <w:rPr>
                <w:rFonts w:ascii="Helvetica CE" w:hAnsi="Helvetica CE" w:cs="Helvetica-Bold"/>
                <w:bCs/>
                <w:sz w:val="20"/>
                <w:szCs w:val="20"/>
              </w:rPr>
              <w:t>(</w:t>
            </w:r>
            <w:r>
              <w:rPr>
                <w:rFonts w:ascii="Helvetica CE" w:hAnsi="Helvetica CE" w:cs="Helvetica-Bold"/>
                <w:bCs/>
                <w:sz w:val="20"/>
                <w:szCs w:val="20"/>
              </w:rPr>
              <w:t xml:space="preserve">emphasize on </w:t>
            </w:r>
            <w:r>
              <w:rPr>
                <w:rFonts w:ascii="Helvetica CE" w:hAnsi="Helvetica CE" w:cs="Helvetica-Bold" w:hint="eastAsia"/>
                <w:bCs/>
                <w:sz w:val="20"/>
                <w:szCs w:val="20"/>
                <w:lang w:eastAsia="zh-CN"/>
              </w:rPr>
              <w:t>designing the control cabinet</w:t>
            </w:r>
            <w:r w:rsidRPr="00C66129">
              <w:rPr>
                <w:rFonts w:ascii="Helvetica CE" w:hAnsi="Helvetica CE" w:cs="Helvetica-Bold"/>
                <w:bCs/>
                <w:sz w:val="20"/>
                <w:szCs w:val="20"/>
              </w:rPr>
              <w:t xml:space="preserve"> </w:t>
            </w:r>
            <w:r>
              <w:rPr>
                <w:rFonts w:ascii="Helvetica CE" w:hAnsi="Helvetica CE" w:cs="Helvetica-Bold" w:hint="eastAsia"/>
                <w:bCs/>
                <w:sz w:val="20"/>
                <w:szCs w:val="20"/>
                <w:lang w:eastAsia="zh-CN"/>
              </w:rPr>
              <w:t xml:space="preserve">of </w:t>
            </w:r>
            <w:r w:rsidRPr="009666C6">
              <w:rPr>
                <w:rFonts w:ascii="Helvetica CE" w:hAnsi="Helvetica CE" w:cs="Helvetica-Bold"/>
                <w:bCs/>
                <w:sz w:val="20"/>
                <w:szCs w:val="20"/>
                <w:lang w:eastAsia="zh-CN"/>
              </w:rPr>
              <w:t>mach</w:t>
            </w:r>
            <w:r w:rsidRPr="009666C6">
              <w:rPr>
                <w:rFonts w:ascii="Helvetica CE" w:hAnsi="Helvetica CE" w:cs="Helvetica-Bold"/>
                <w:bCs/>
                <w:sz w:val="20"/>
                <w:szCs w:val="20"/>
              </w:rPr>
              <w:t>ine tool</w:t>
            </w:r>
            <w:r>
              <w:rPr>
                <w:rFonts w:ascii="Helvetica CE" w:hAnsi="Helvetica CE" w:cs="Helvetica-Bold" w:hint="eastAsia"/>
                <w:bCs/>
                <w:sz w:val="20"/>
                <w:szCs w:val="20"/>
              </w:rPr>
              <w:t xml:space="preserve">, </w:t>
            </w:r>
            <w:r w:rsidR="006B47B4" w:rsidRPr="006B47B4">
              <w:rPr>
                <w:rFonts w:ascii="Helvetica CE" w:hAnsi="Helvetica CE" w:cs="Helvetica-Bold" w:hint="eastAsia"/>
                <w:bCs/>
                <w:sz w:val="20"/>
                <w:szCs w:val="20"/>
              </w:rPr>
              <w:t>sheet metal structure, and s</w:t>
            </w:r>
            <w:r w:rsidR="006B47B4" w:rsidRPr="006B47B4">
              <w:rPr>
                <w:rFonts w:ascii="Helvetica CE" w:hAnsi="Helvetica CE" w:cs="Helvetica-Bold"/>
                <w:bCs/>
                <w:sz w:val="20"/>
                <w:szCs w:val="20"/>
              </w:rPr>
              <w:t>creen printing effect</w:t>
            </w:r>
            <w:r w:rsidR="006B47B4" w:rsidRPr="006B47B4">
              <w:rPr>
                <w:rFonts w:ascii="Helvetica CE" w:hAnsi="Helvetica CE" w:cs="Helvetica-Bold" w:hint="eastAsia"/>
                <w:bCs/>
                <w:sz w:val="20"/>
                <w:szCs w:val="20"/>
              </w:rPr>
              <w:t>)</w:t>
            </w:r>
          </w:p>
          <w:p w14:paraId="0805B9A4" w14:textId="77777777" w:rsidR="009666C6" w:rsidRDefault="009666C6" w:rsidP="009666C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Industrial Designer</w:t>
            </w:r>
          </w:p>
          <w:p w14:paraId="4BBC9F79" w14:textId="1960FB8B" w:rsidR="0023126F" w:rsidRDefault="005A7669" w:rsidP="00A542DC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Accomplished design sketching, Rhino modeling, Keyshot rendering, Photoshop effect picture polishing</w:t>
            </w:r>
          </w:p>
        </w:tc>
      </w:tr>
      <w:tr w:rsidR="0023126F" w:rsidRPr="003C4A9F" w14:paraId="4D3ED660" w14:textId="77777777" w:rsidTr="00A542DC">
        <w:trPr>
          <w:trHeight w:val="343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52D37B" w14:textId="3577AA19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lastRenderedPageBreak/>
              <w:t>2008.7-2009.5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F13E" w14:textId="43425F7C" w:rsidR="0023126F" w:rsidRDefault="006B47B4" w:rsidP="006B47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Product Identity Manual Compiling, Nuctech Inc., Beijing</w:t>
            </w:r>
          </w:p>
        </w:tc>
      </w:tr>
      <w:tr w:rsidR="0023126F" w:rsidRPr="003C4A9F" w14:paraId="50D26741" w14:textId="77777777" w:rsidTr="00A542DC">
        <w:trPr>
          <w:trHeight w:val="343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0EA4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9296" w14:textId="77777777" w:rsidR="006B47B4" w:rsidRDefault="006B47B4" w:rsidP="006B47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Industrial Designer</w:t>
            </w:r>
          </w:p>
          <w:p w14:paraId="700A7A86" w14:textId="0EB034D2" w:rsidR="008920EF" w:rsidRDefault="008920EF" w:rsidP="008920EF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 w:rsidRPr="008920EF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mainly be responsible for the color specification, label specification manuals, compiling reverse nearly 10 years of product demonstration, </w:t>
            </w:r>
            <w:del w:id="10" w:author="Scarlett_S" w:date="2015-07-24T11:33:00Z">
              <w:r w:rsidRPr="008920EF" w:rsidDel="00E67D0C">
                <w:rPr>
                  <w:rFonts w:ascii="Helvetica" w:hAnsi="Helvetica" w:cs="TimesNewRomanPS-BoldMT"/>
                  <w:bCs/>
                  <w:color w:val="000000"/>
                  <w:sz w:val="20"/>
                  <w:lang w:eastAsia="zh-CN"/>
                </w:rPr>
                <w:delText xml:space="preserve">about </w:delText>
              </w:r>
            </w:del>
            <w:r w:rsidRPr="008920EF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>more than 200 pages.</w:t>
            </w:r>
          </w:p>
          <w:p w14:paraId="49AB6F1C" w14:textId="12E74102" w:rsidR="0023126F" w:rsidRDefault="008920EF" w:rsidP="00EB276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 xml:space="preserve">       Compiled color specification and logo </w:t>
            </w:r>
            <w:r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>specification</w:t>
            </w:r>
            <w:r w:rsidR="00EB2762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 xml:space="preserve"> (over 200 pages)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 xml:space="preserve"> among four </w:t>
            </w:r>
            <w:r w:rsidR="00EB2762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aspects of specification manual.</w:t>
            </w:r>
            <w:r w:rsidR="00EB2762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</w:t>
            </w:r>
          </w:p>
        </w:tc>
      </w:tr>
      <w:tr w:rsidR="0023126F" w:rsidRPr="003C4A9F" w14:paraId="20DEDE7E" w14:textId="77777777" w:rsidTr="00A542DC">
        <w:trPr>
          <w:trHeight w:val="357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FF989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  <w:p w14:paraId="6FA4DD33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2008.7-2009.5</w:t>
            </w:r>
          </w:p>
          <w:p w14:paraId="22C6E4F7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A9FBD" w14:textId="4C7C00B3" w:rsidR="0023126F" w:rsidRDefault="00192029" w:rsidP="001920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 xml:space="preserve">Design of </w:t>
            </w:r>
            <w:r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>‘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The Beijing 2008 Olympic Games Souvenirs</w:t>
            </w:r>
            <w:r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>’</w:t>
            </w:r>
            <w:ins w:id="11" w:author="Scarlett_S" w:date="2015-07-24T11:30:00Z">
              <w:r w:rsidR="00391310">
                <w:rPr>
                  <w:rFonts w:ascii="Helvetica" w:hAnsi="Helvetica" w:cs="TimesNewRomanPS-BoldMT" w:hint="eastAsia"/>
                  <w:bCs/>
                  <w:color w:val="000000"/>
                  <w:sz w:val="20"/>
                  <w:lang w:eastAsia="zh-CN"/>
                </w:rPr>
                <w:t xml:space="preserve"> and </w:t>
              </w:r>
            </w:ins>
            <w:r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‘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The P</w:t>
            </w:r>
            <w:r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aralympic 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G</w:t>
            </w:r>
            <w:r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ames 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S</w:t>
            </w:r>
            <w:r w:rsidRPr="00192029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>ouvenirs</w:t>
            </w:r>
            <w:r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>’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, Beijing</w:t>
            </w:r>
          </w:p>
        </w:tc>
      </w:tr>
      <w:tr w:rsidR="0023126F" w:rsidRPr="003C4A9F" w14:paraId="78135D6F" w14:textId="77777777" w:rsidTr="00A542DC">
        <w:trPr>
          <w:trHeight w:val="356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5088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3332" w14:textId="410B9F90" w:rsidR="0023126F" w:rsidRDefault="00192029" w:rsidP="00FE0E27">
            <w:pPr>
              <w:widowControl w:val="0"/>
              <w:wordWrap w:val="0"/>
              <w:autoSpaceDE w:val="0"/>
              <w:autoSpaceDN w:val="0"/>
              <w:adjustRightInd w:val="0"/>
              <w:jc w:val="right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 xml:space="preserve">Intern </w:t>
            </w:r>
            <w:r w:rsidR="00FE0E27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Industrial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 xml:space="preserve"> Designer</w:t>
            </w:r>
          </w:p>
          <w:p w14:paraId="7ACAD858" w14:textId="1CDD81FF" w:rsidR="00192029" w:rsidRDefault="00192029" w:rsidP="00192029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Analyzed clients</w:t>
            </w:r>
            <w:r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>’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 xml:space="preserve"> need, researched on current gift types, analyzed product positioning according to the requirement of the Olympic Games souvenirs</w:t>
            </w:r>
          </w:p>
          <w:p w14:paraId="1F78CB13" w14:textId="09BDBEBC" w:rsidR="0023126F" w:rsidRDefault="00192029" w:rsidP="00192029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Created proposals, hand drawn design sketches, made 2D effect image by Photoshop,  designed presentation document</w:t>
            </w:r>
          </w:p>
        </w:tc>
      </w:tr>
      <w:tr w:rsidR="0023126F" w:rsidRPr="003C4A9F" w14:paraId="093EDD3C" w14:textId="77777777" w:rsidTr="00A542DC">
        <w:trPr>
          <w:trHeight w:val="269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F45ABF" w14:textId="52DA9F8E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2008.7-2009.5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08C2" w14:textId="18B28754" w:rsidR="0023126F" w:rsidRDefault="000F6185" w:rsidP="000F61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Arial" w:hAnsi="Arial" w:cs="Arial" w:hint="eastAsia"/>
                <w:color w:val="434343"/>
                <w:sz w:val="21"/>
                <w:szCs w:val="21"/>
                <w:lang w:eastAsia="zh-CN"/>
              </w:rPr>
              <w:t xml:space="preserve">Trophy Design for </w:t>
            </w:r>
            <w:r>
              <w:rPr>
                <w:rFonts w:ascii="Arial" w:hAnsi="Arial" w:cs="Arial"/>
                <w:color w:val="434343"/>
                <w:sz w:val="21"/>
                <w:szCs w:val="21"/>
              </w:rPr>
              <w:t>Beijing Municipal</w:t>
            </w:r>
            <w:r>
              <w:rPr>
                <w:rStyle w:val="apple-converted-space"/>
                <w:rFonts w:ascii="Arial" w:hAnsi="Arial" w:cs="Arial"/>
                <w:color w:val="434343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434343"/>
                <w:sz w:val="21"/>
                <w:szCs w:val="21"/>
              </w:rPr>
              <w:t>Science &amp;</w:t>
            </w:r>
            <w:r>
              <w:rPr>
                <w:rStyle w:val="apple-converted-space"/>
                <w:rFonts w:ascii="Arial" w:hAnsi="Arial" w:cs="Arial"/>
                <w:color w:val="434343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434343"/>
                <w:sz w:val="21"/>
                <w:szCs w:val="21"/>
              </w:rPr>
              <w:t>Technology</w:t>
            </w:r>
            <w:r>
              <w:rPr>
                <w:rStyle w:val="apple-converted-space"/>
                <w:rFonts w:ascii="Arial" w:hAnsi="Arial" w:cs="Arial"/>
                <w:color w:val="434343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434343"/>
                <w:sz w:val="21"/>
                <w:szCs w:val="21"/>
              </w:rPr>
              <w:t>Commission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, Beijing</w:t>
            </w:r>
          </w:p>
        </w:tc>
      </w:tr>
      <w:tr w:rsidR="0023126F" w:rsidRPr="003C4A9F" w14:paraId="537058BD" w14:textId="77777777" w:rsidTr="00A542DC">
        <w:trPr>
          <w:trHeight w:val="269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09B5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985B" w14:textId="77777777" w:rsidR="00FE0E27" w:rsidRDefault="00FE0E27" w:rsidP="00FE0E27">
            <w:pPr>
              <w:widowControl w:val="0"/>
              <w:wordWrap w:val="0"/>
              <w:autoSpaceDE w:val="0"/>
              <w:autoSpaceDN w:val="0"/>
              <w:adjustRightInd w:val="0"/>
              <w:jc w:val="right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Intern Industrial Designer</w:t>
            </w:r>
          </w:p>
          <w:p w14:paraId="76DB570F" w14:textId="77777777" w:rsidR="00FE0E27" w:rsidRDefault="00FE0E27" w:rsidP="00FE0E27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Conducted sketching, modeling, rendering, made presentation</w:t>
            </w:r>
          </w:p>
          <w:p w14:paraId="6D82F14F" w14:textId="57A7E12B" w:rsidR="0023126F" w:rsidRDefault="00FE0E27" w:rsidP="00FE0E27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 xml:space="preserve">passed intern </w:t>
            </w:r>
            <w:r w:rsidRPr="00FE0E27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>qualification test</w:t>
            </w:r>
          </w:p>
        </w:tc>
      </w:tr>
      <w:tr w:rsidR="0023126F" w:rsidRPr="003C4A9F" w14:paraId="0565F8E7" w14:textId="77777777" w:rsidTr="00A542DC">
        <w:trPr>
          <w:trHeight w:val="370"/>
        </w:trPr>
        <w:tc>
          <w:tcPr>
            <w:tcW w:w="109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B40B80" w14:textId="0E3FCA8E" w:rsidR="004C1084" w:rsidRPr="0023126F" w:rsidRDefault="004C1084" w:rsidP="004C1084">
            <w:pPr>
              <w:widowControl w:val="0"/>
              <w:shd w:val="clear" w:color="auto" w:fill="C0C0C0"/>
              <w:autoSpaceDE w:val="0"/>
              <w:autoSpaceDN w:val="0"/>
              <w:adjustRightInd w:val="0"/>
              <w:rPr>
                <w:rFonts w:ascii="Helvetica" w:hAnsi="Helvetica" w:cs="TimesNewRomanPS-BoldMT"/>
                <w:b/>
                <w:bCs/>
                <w:color w:val="C0C0C0"/>
                <w:sz w:val="22"/>
                <w:lang w:eastAsia="zh-CN"/>
              </w:rPr>
            </w:pPr>
            <w:r>
              <w:rPr>
                <w:rFonts w:ascii="Helvetica-Bold" w:hAnsi="Helvetica-Bold" w:cs="Helvetica-Bold" w:hint="eastAsia"/>
                <w:b/>
                <w:bCs/>
                <w:sz w:val="22"/>
                <w:szCs w:val="22"/>
                <w:lang w:eastAsia="zh-CN"/>
              </w:rPr>
              <w:t>ACADEMIC</w:t>
            </w:r>
            <w:r>
              <w:rPr>
                <w:rFonts w:ascii="Helvetica-Bold" w:hAnsi="Helvetica-Bold" w:cs="Helvetica-Bold"/>
                <w:b/>
                <w:bCs/>
                <w:sz w:val="22"/>
                <w:szCs w:val="22"/>
              </w:rPr>
              <w:t xml:space="preserve"> EXPERIENCES</w:t>
            </w:r>
          </w:p>
          <w:p w14:paraId="3031E68A" w14:textId="77777777" w:rsidR="0023126F" w:rsidRPr="00307BEF" w:rsidRDefault="0023126F" w:rsidP="00A542D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</w:tr>
      <w:tr w:rsidR="0023126F" w:rsidRPr="003C4A9F" w14:paraId="7AE7A2C9" w14:textId="77777777" w:rsidTr="00A542DC">
        <w:trPr>
          <w:trHeight w:val="370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0A754F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Mar. –</w:t>
            </w:r>
            <w:r w:rsidRPr="006041E5"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201</w:t>
            </w: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4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24CE" w14:textId="2CEF5EEC" w:rsidR="0023126F" w:rsidRPr="001859DC" w:rsidRDefault="00F446EA" w:rsidP="00F446E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 w:rsidRPr="00F446EA">
              <w:rPr>
                <w:rFonts w:ascii="Helvetica-Bold" w:hAnsi="Helvetica-Bold" w:cs="Helvetica-Bold" w:hint="eastAsia"/>
                <w:b/>
                <w:bCs/>
                <w:sz w:val="22"/>
                <w:szCs w:val="22"/>
              </w:rPr>
              <w:t xml:space="preserve">Book Editing of </w:t>
            </w:r>
            <w:r w:rsidRPr="00BB3E46">
              <w:rPr>
                <w:rFonts w:ascii="Helvetica-Bold" w:hAnsi="Helvetica-Bold" w:cs="Helvetica-Bold" w:hint="eastAsia"/>
                <w:b/>
                <w:bCs/>
                <w:i/>
                <w:sz w:val="22"/>
                <w:szCs w:val="22"/>
              </w:rPr>
              <w:t>Human Computer Interface Design</w:t>
            </w:r>
          </w:p>
        </w:tc>
      </w:tr>
      <w:tr w:rsidR="0023126F" w:rsidRPr="003C4A9F" w14:paraId="56D9B4BE" w14:textId="77777777" w:rsidTr="00A542DC">
        <w:trPr>
          <w:trHeight w:val="370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02D1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3E4D" w14:textId="3F838A25" w:rsidR="00BB3E46" w:rsidRDefault="00BB3E46" w:rsidP="00A542DC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Conducted theoretical verification of Chapter 9, introducted interface design process and cases</w:t>
            </w:r>
          </w:p>
          <w:p w14:paraId="541C258F" w14:textId="063EDA04" w:rsidR="0023126F" w:rsidRPr="00BB3E46" w:rsidRDefault="00BB3E46" w:rsidP="00BB3E46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Analyzed icon semantics, visual load, color coding, reaction time, operation series of business process</w:t>
            </w:r>
          </w:p>
        </w:tc>
      </w:tr>
      <w:tr w:rsidR="0023126F" w:rsidRPr="003C4A9F" w14:paraId="34A0ACF5" w14:textId="77777777" w:rsidTr="00A542DC">
        <w:trPr>
          <w:trHeight w:val="539"/>
        </w:trPr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8F7B609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2015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F6F61" w14:textId="77777777" w:rsidR="0023126F" w:rsidRDefault="0023126F" w:rsidP="00A542DC">
            <w:pPr>
              <w:rPr>
                <w:rFonts w:ascii="宋体" w:eastAsia="宋体" w:hAnsi="宋体" w:cs="Times New Roman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《</w:t>
            </w:r>
            <w:r w:rsidRPr="008E71E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Semantic research of military icons based on behavioral experiments and eye-tracking experiments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》</w:t>
            </w:r>
          </w:p>
          <w:p w14:paraId="3530BCAC" w14:textId="77777777" w:rsidR="0023126F" w:rsidRDefault="0023126F" w:rsidP="00A542DC">
            <w:pPr>
              <w:rPr>
                <w:rFonts w:ascii="宋体" w:eastAsia="宋体" w:hAnsi="宋体" w:cs="Times New Roman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 w:rsidRPr="008E71E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HCI International 2015 Conference</w:t>
            </w:r>
          </w:p>
          <w:p w14:paraId="29C2E38F" w14:textId="5E3A5383" w:rsidR="0023126F" w:rsidRPr="00307BEF" w:rsidRDefault="00BB3E46" w:rsidP="00BB3E46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(</w:t>
            </w:r>
            <w:r w:rsidR="0023126F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EI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 xml:space="preserve"> indexed)</w:t>
            </w:r>
          </w:p>
        </w:tc>
      </w:tr>
      <w:tr w:rsidR="0023126F" w:rsidRPr="003C4A9F" w14:paraId="490B1DCA" w14:textId="77777777" w:rsidTr="00A542DC">
        <w:trPr>
          <w:trHeight w:val="538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FBD6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354A" w14:textId="22C1D348" w:rsidR="0023126F" w:rsidRPr="00BB3E46" w:rsidRDefault="00BB3E46" w:rsidP="00A542DC">
            <w:pPr>
              <w:rPr>
                <w:rFonts w:ascii="Times" w:hAnsi="Times" w:cs="Times New Roman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Conducted behavioral experiments and analyzed the results of eye tracking experiments on icon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shd w:val="clear" w:color="auto" w:fill="FFFFFF"/>
                <w:lang w:eastAsia="zh-CN"/>
              </w:rPr>
              <w:t>’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 xml:space="preserve">s four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shd w:val="clear" w:color="auto" w:fill="FFFFFF"/>
                <w:lang w:eastAsia="zh-CN"/>
              </w:rPr>
              <w:t>semantic dimensio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ns, found out the best semantic dimension and concluded an icon design method.</w:t>
            </w:r>
            <w:r w:rsidRPr="008E71E5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23126F" w:rsidRPr="003C4A9F" w14:paraId="3C6D6647" w14:textId="77777777" w:rsidTr="00A542DC">
        <w:trPr>
          <w:trHeight w:val="370"/>
        </w:trPr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BA47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2012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2537" w14:textId="1F2EDD8B" w:rsidR="0023126F" w:rsidRPr="00B618D2" w:rsidRDefault="00BB3E46" w:rsidP="00847EAA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 w:rsidRPr="00BB3E46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Method research of creative thinking in product design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, Design Art Research, 2012</w:t>
            </w:r>
            <w:r w:rsidR="00847EAA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, No.1, quarterly magazine, Chinese Core Journal</w:t>
            </w:r>
          </w:p>
        </w:tc>
      </w:tr>
      <w:tr w:rsidR="0023126F" w:rsidRPr="003C4A9F" w14:paraId="3FB95429" w14:textId="77777777" w:rsidTr="00A542DC">
        <w:trPr>
          <w:trHeight w:val="370"/>
        </w:trPr>
        <w:tc>
          <w:tcPr>
            <w:tcW w:w="109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98D94" w14:textId="0DD271DE" w:rsidR="0023126F" w:rsidRDefault="00847EAA" w:rsidP="00A542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-Bold" w:hAnsi="Helvetica-Bold" w:cs="Helvetica-Bold"/>
                <w:b/>
                <w:bCs/>
                <w:sz w:val="22"/>
                <w:szCs w:val="22"/>
              </w:rPr>
              <w:t>OTHER EXPERIENCES</w:t>
            </w:r>
          </w:p>
        </w:tc>
      </w:tr>
      <w:tr w:rsidR="0023126F" w:rsidRPr="003C4A9F" w14:paraId="7BEACF14" w14:textId="77777777" w:rsidTr="00A542DC">
        <w:trPr>
          <w:trHeight w:val="673"/>
        </w:trPr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3DE8A3A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2010.7.10-7.31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FD8C" w14:textId="7A090DFF" w:rsidR="0023126F" w:rsidRDefault="00847EAA" w:rsidP="00847EAA">
            <w:pPr>
              <w:tabs>
                <w:tab w:val="left" w:pos="3954"/>
              </w:tabs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“Intel 20e0 Future Digital Products” Summer Camp</w:t>
            </w:r>
            <w:r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</w:t>
            </w:r>
          </w:p>
        </w:tc>
      </w:tr>
      <w:tr w:rsidR="0023126F" w:rsidRPr="003C4A9F" w14:paraId="16F24051" w14:textId="77777777" w:rsidTr="00A542DC">
        <w:trPr>
          <w:trHeight w:val="673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2FB1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A1AC" w14:textId="5437964F" w:rsidR="00847EAA" w:rsidRPr="00847EAA" w:rsidDel="003B0BEF" w:rsidRDefault="00847EAA" w:rsidP="00847EAA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del w:id="12" w:author="Scarlett_S" w:date="2015-07-24T09:29:00Z"/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del w:id="13" w:author="Scarlett_S" w:date="2015-07-24T09:29:00Z">
              <w:r w:rsidRPr="00847EAA" w:rsidDel="003B0BEF">
                <w:rPr>
                  <w:rFonts w:ascii="Helvetica" w:hAnsi="Helvetica" w:cs="TimesNewRomanPS-BoldMT"/>
                  <w:bCs/>
                  <w:i/>
                  <w:color w:val="000000"/>
                  <w:sz w:val="20"/>
                  <w:lang w:eastAsia="zh-CN"/>
                </w:rPr>
                <w:delText xml:space="preserve">Top 30 students </w:delText>
              </w:r>
            </w:del>
            <w:del w:id="14" w:author="Scarlett_S" w:date="2015-07-24T09:28:00Z">
              <w:r w:rsidRPr="00847EAA" w:rsidDel="003B0BEF">
                <w:rPr>
                  <w:rFonts w:ascii="Helvetica" w:hAnsi="Helvetica" w:cs="TimesNewRomanPS-BoldMT"/>
                  <w:bCs/>
                  <w:i/>
                  <w:color w:val="000000"/>
                  <w:sz w:val="20"/>
                  <w:lang w:eastAsia="zh-CN"/>
                </w:rPr>
                <w:delText xml:space="preserve">from </w:delText>
              </w:r>
            </w:del>
            <w:del w:id="15" w:author="Scarlett_S" w:date="2015-07-24T09:29:00Z">
              <w:r w:rsidRPr="00847EAA" w:rsidDel="003B0BEF">
                <w:rPr>
                  <w:rFonts w:ascii="Helvetica" w:hAnsi="Helvetica" w:cs="TimesNewRomanPS-BoldMT"/>
                  <w:bCs/>
                  <w:i/>
                  <w:color w:val="000000"/>
                  <w:sz w:val="20"/>
                  <w:lang w:eastAsia="zh-CN"/>
                </w:rPr>
                <w:delText>top universities in Chin</w:delText>
              </w:r>
              <w:r w:rsidDel="003B0BEF">
                <w:rPr>
                  <w:rFonts w:ascii="Helvetica" w:hAnsi="Helvetica" w:cs="TimesNewRomanPS-BoldMT" w:hint="eastAsia"/>
                  <w:bCs/>
                  <w:i/>
                  <w:color w:val="000000"/>
                  <w:sz w:val="20"/>
                  <w:lang w:eastAsia="zh-CN"/>
                </w:rPr>
                <w:delText>a</w:delText>
              </w:r>
            </w:del>
            <w:ins w:id="16" w:author="Scarlett_S" w:date="2015-07-24T09:32:00Z">
              <w:r w:rsidR="009D1D36">
                <w:rPr>
                  <w:rFonts w:ascii="Helvetica" w:hAnsi="Helvetica" w:cs="TimesNewRomanPS-BoldMT" w:hint="eastAsia"/>
                  <w:bCs/>
                  <w:i/>
                  <w:color w:val="000000"/>
                  <w:sz w:val="20"/>
                  <w:lang w:eastAsia="zh-CN"/>
                </w:rPr>
                <w:t>Selected</w:t>
              </w:r>
            </w:ins>
            <w:ins w:id="17" w:author="Scarlett_S" w:date="2015-07-24T09:29:00Z">
              <w:r w:rsidR="003B0BEF">
                <w:rPr>
                  <w:rFonts w:ascii="Helvetica" w:hAnsi="Helvetica" w:cs="TimesNewRomanPS-BoldMT" w:hint="eastAsia"/>
                  <w:bCs/>
                  <w:i/>
                  <w:color w:val="000000"/>
                  <w:sz w:val="20"/>
                  <w:lang w:eastAsia="zh-CN"/>
                </w:rPr>
                <w:t xml:space="preserve"> as </w:t>
              </w:r>
            </w:ins>
            <w:ins w:id="18" w:author="Scarlett_S" w:date="2015-07-24T09:30:00Z">
              <w:r w:rsidR="009D1D36">
                <w:rPr>
                  <w:rFonts w:ascii="Helvetica" w:hAnsi="Helvetica" w:cs="TimesNewRomanPS-BoldMT" w:hint="eastAsia"/>
                  <w:bCs/>
                  <w:i/>
                  <w:color w:val="000000"/>
                  <w:sz w:val="20"/>
                  <w:lang w:eastAsia="zh-CN"/>
                </w:rPr>
                <w:t xml:space="preserve">the only </w:t>
              </w:r>
            </w:ins>
            <w:ins w:id="19" w:author="Scarlett_S" w:date="2015-07-24T09:32:00Z">
              <w:r w:rsidR="009D1D36">
                <w:rPr>
                  <w:rFonts w:ascii="Helvetica" w:hAnsi="Helvetica" w:cs="TimesNewRomanPS-BoldMT" w:hint="eastAsia"/>
                  <w:bCs/>
                  <w:i/>
                  <w:color w:val="000000"/>
                  <w:sz w:val="20"/>
                  <w:lang w:eastAsia="zh-CN"/>
                </w:rPr>
                <w:t>delegate</w:t>
              </w:r>
            </w:ins>
            <w:ins w:id="20" w:author="Scarlett_S" w:date="2015-07-24T09:30:00Z">
              <w:r w:rsidR="009D1D36">
                <w:rPr>
                  <w:rFonts w:ascii="Helvetica" w:hAnsi="Helvetica" w:cs="TimesNewRomanPS-BoldMT" w:hint="eastAsia"/>
                  <w:bCs/>
                  <w:i/>
                  <w:color w:val="000000"/>
                  <w:sz w:val="20"/>
                  <w:lang w:eastAsia="zh-CN"/>
                </w:rPr>
                <w:t xml:space="preserve"> for one of the top 30 universities</w:t>
              </w:r>
            </w:ins>
          </w:p>
          <w:p w14:paraId="16FD61C4" w14:textId="77777777" w:rsidR="00847EAA" w:rsidRPr="00847EAA" w:rsidRDefault="00847EAA" w:rsidP="00847EAA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>Design</w:t>
            </w:r>
            <w:r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>ed</w:t>
            </w:r>
            <w:r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 xml:space="preserve"> and propose</w:t>
            </w:r>
            <w:r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>d</w:t>
            </w:r>
            <w:r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 xml:space="preserve"> smart products and devices based on technologies developed in Inte</w:t>
            </w:r>
            <w:r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 xml:space="preserve">l such as </w:t>
            </w:r>
            <w:r w:rsidRPr="00847EAA"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>Intellisense</w:t>
            </w:r>
          </w:p>
          <w:p w14:paraId="486AED24" w14:textId="03B04AD2" w:rsidR="00847EAA" w:rsidRPr="00847EAA" w:rsidRDefault="00847EAA" w:rsidP="00847EAA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 xml:space="preserve">Discussed with engineers from Intel about how to realize the product using biotechnology and </w:t>
            </w:r>
            <w:ins w:id="21" w:author="Scarlett_S" w:date="2015-07-24T09:33:00Z">
              <w:r w:rsidR="009D1D36">
                <w:rPr>
                  <w:rFonts w:ascii="Helvetica-Oblique" w:hAnsi="Helvetica-Oblique" w:cs="Helvetica-Oblique" w:hint="eastAsia"/>
                  <w:i/>
                  <w:iCs/>
                  <w:sz w:val="20"/>
                  <w:szCs w:val="20"/>
                  <w:lang w:eastAsia="zh-CN"/>
                </w:rPr>
                <w:t xml:space="preserve">some </w:t>
              </w:r>
            </w:ins>
            <w:r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>other technology</w:t>
            </w:r>
            <w:del w:id="22" w:author="Scarlett_S" w:date="2015-07-24T09:33:00Z">
              <w:r w:rsidDel="009D1D36">
                <w:rPr>
                  <w:rFonts w:ascii="Helvetica-Oblique" w:hAnsi="Helvetica-Oblique" w:cs="Helvetica-Oblique" w:hint="eastAsia"/>
                  <w:i/>
                  <w:iCs/>
                  <w:sz w:val="20"/>
                  <w:szCs w:val="20"/>
                  <w:lang w:eastAsia="zh-CN"/>
                </w:rPr>
                <w:delText>.</w:delText>
              </w:r>
            </w:del>
          </w:p>
          <w:p w14:paraId="61A87736" w14:textId="04994A98" w:rsidR="00847EAA" w:rsidRPr="00847EAA" w:rsidRDefault="00847EAA" w:rsidP="00847EAA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Made proposal effect images, demonstrated using animation.</w:t>
            </w:r>
          </w:p>
        </w:tc>
      </w:tr>
      <w:tr w:rsidR="0023126F" w:rsidRPr="003C4A9F" w14:paraId="52964B87" w14:textId="77777777" w:rsidTr="00A542DC">
        <w:trPr>
          <w:trHeight w:val="626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69A13E7" w14:textId="0C13EC0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 w:rsidRPr="00BC51E8"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2010.8</w:t>
            </w:r>
          </w:p>
        </w:tc>
        <w:tc>
          <w:tcPr>
            <w:tcW w:w="96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2221D8" w14:textId="1EDEF387" w:rsidR="00847EAA" w:rsidRDefault="00847EAA" w:rsidP="00A542DC">
            <w:pPr>
              <w:tabs>
                <w:tab w:val="left" w:pos="3954"/>
              </w:tabs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2010 Intel China</w:t>
            </w:r>
            <w:r w:rsidR="00060AE6">
              <w:rPr>
                <w:rFonts w:ascii="Helvetica" w:hAnsi="Helvetica" w:cs="Helvetica"/>
                <w:sz w:val="22"/>
                <w:szCs w:val="22"/>
              </w:rPr>
              <w:t xml:space="preserve"> Academic Forum</w:t>
            </w:r>
            <w:r w:rsidR="00060AE6">
              <w:rPr>
                <w:rFonts w:ascii="Helvetica" w:hAnsi="Helvetica" w:cs="Helvetica" w:hint="eastAsia"/>
                <w:sz w:val="22"/>
                <w:szCs w:val="22"/>
                <w:lang w:eastAsia="zh-CN"/>
              </w:rPr>
              <w:t xml:space="preserve"> (ICAF), Chengdu</w:t>
            </w:r>
          </w:p>
          <w:p w14:paraId="1CD58AFB" w14:textId="38B13B2A" w:rsidR="00060AE6" w:rsidRPr="00060AE6" w:rsidRDefault="00060AE6" w:rsidP="00A542DC">
            <w:pPr>
              <w:tabs>
                <w:tab w:val="left" w:pos="3954"/>
              </w:tabs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 xml:space="preserve">Invited </w:t>
            </w:r>
            <w:r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>by Intel Higher Education department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 xml:space="preserve"> due to excellent </w:t>
            </w: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performance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 xml:space="preserve"> in Intel summer camp (4/32)</w:t>
            </w:r>
          </w:p>
          <w:p w14:paraId="698C9E00" w14:textId="6BEA189A" w:rsidR="0023126F" w:rsidRPr="007679FB" w:rsidRDefault="00060AE6" w:rsidP="00060AE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>
              <w:rPr>
                <w:rFonts w:ascii="Helvetica-Oblique" w:hAnsi="Helvetica-Oblique" w:cs="Helvetica-Oblique" w:hint="eastAsia"/>
                <w:i/>
                <w:iCs/>
                <w:sz w:val="20"/>
                <w:szCs w:val="20"/>
                <w:lang w:eastAsia="zh-CN"/>
              </w:rPr>
              <w:t>P</w:t>
            </w:r>
            <w:r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>articipated in ’Inspiring Tomorrow’s Innovator’</w:t>
            </w:r>
          </w:p>
        </w:tc>
      </w:tr>
      <w:tr w:rsidR="0023126F" w:rsidRPr="003C4A9F" w14:paraId="09B25282" w14:textId="77777777" w:rsidTr="00A542DC">
        <w:trPr>
          <w:trHeight w:val="626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ADC589A" w14:textId="77777777" w:rsidR="0023126F" w:rsidRPr="00BC51E8" w:rsidRDefault="0023126F" w:rsidP="00A542DC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3FEEA1" w14:textId="77777777" w:rsidR="0023126F" w:rsidRDefault="0023126F" w:rsidP="00A542DC">
            <w:pPr>
              <w:tabs>
                <w:tab w:val="left" w:pos="3954"/>
              </w:tabs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</w:tr>
      <w:tr w:rsidR="0023126F" w:rsidRPr="003C4A9F" w14:paraId="53025C8A" w14:textId="77777777" w:rsidTr="00A542DC">
        <w:trPr>
          <w:trHeight w:val="370"/>
        </w:trPr>
        <w:tc>
          <w:tcPr>
            <w:tcW w:w="109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2258" w14:textId="5B271F69" w:rsidR="0023126F" w:rsidRDefault="00060AE6" w:rsidP="00A542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-Bold" w:hAnsi="Helvetica-Bold" w:cs="Helvetica-Bold"/>
                <w:b/>
                <w:bCs/>
                <w:sz w:val="22"/>
                <w:szCs w:val="22"/>
              </w:rPr>
              <w:t>TEACHING EXPERIENCES</w:t>
            </w:r>
            <w:r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</w:t>
            </w:r>
          </w:p>
        </w:tc>
      </w:tr>
      <w:tr w:rsidR="0023126F" w:rsidRPr="003C4A9F" w14:paraId="21DE78E8" w14:textId="77777777" w:rsidTr="00A542DC">
        <w:trPr>
          <w:trHeight w:val="478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A4FA6B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2012.9-2013.12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82FA" w14:textId="2D9C6F4F" w:rsidR="0023126F" w:rsidRDefault="00060AE6" w:rsidP="00060AE6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-Bold" w:hAnsi="Helvetica-Bold" w:cs="Helvetica-Bold"/>
                <w:b/>
                <w:bCs/>
                <w:sz w:val="22"/>
                <w:szCs w:val="22"/>
              </w:rPr>
              <w:t>Qilu Industrial University, Jinan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 xml:space="preserve"> </w:t>
            </w:r>
          </w:p>
        </w:tc>
      </w:tr>
      <w:tr w:rsidR="0023126F" w:rsidRPr="003C4A9F" w14:paraId="7090AD4C" w14:textId="77777777" w:rsidTr="00A542DC">
        <w:trPr>
          <w:trHeight w:val="478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1417" w14:textId="77777777" w:rsidR="0023126F" w:rsidRPr="00D121DE" w:rsidRDefault="0023126F" w:rsidP="00A542DC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highlight w:val="yellow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C242" w14:textId="5A88D92A" w:rsidR="00060AE6" w:rsidRDefault="00060AE6" w:rsidP="00060A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Teaching Assistant</w:t>
            </w:r>
          </w:p>
          <w:p w14:paraId="6620196C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Pro</w:t>
            </w: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duct system design</w:t>
            </w:r>
          </w:p>
          <w:p w14:paraId="787C3FA3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Emotion design</w:t>
            </w:r>
          </w:p>
          <w:p w14:paraId="51A256A3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Modern design method</w:t>
            </w:r>
          </w:p>
          <w:p w14:paraId="5BE27FCF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lastRenderedPageBreak/>
              <w:t>The research of art design</w:t>
            </w:r>
          </w:p>
          <w:p w14:paraId="1B4E04D0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Advanced Design Communication</w:t>
            </w:r>
          </w:p>
          <w:p w14:paraId="1B1B6686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Research Methods in Industrial Design</w:t>
            </w:r>
          </w:p>
          <w:p w14:paraId="0538D6AF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Design Project &amp;Major Design Project</w:t>
            </w:r>
          </w:p>
        </w:tc>
      </w:tr>
      <w:tr w:rsidR="0023126F" w:rsidRPr="003C4A9F" w14:paraId="094B2104" w14:textId="77777777" w:rsidTr="00A542DC">
        <w:trPr>
          <w:trHeight w:val="370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551F83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lastRenderedPageBreak/>
              <w:t>2011.10-20112.3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DBCD" w14:textId="4A482CD1" w:rsidR="0023126F" w:rsidRDefault="00060AE6" w:rsidP="00060AE6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Shan Dong Jiaotong University</w:t>
            </w:r>
            <w:r w:rsidR="0023126F"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，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Jinan</w:t>
            </w:r>
          </w:p>
        </w:tc>
      </w:tr>
      <w:tr w:rsidR="0023126F" w:rsidRPr="003C4A9F" w14:paraId="1822E55B" w14:textId="77777777" w:rsidTr="00A542DC">
        <w:trPr>
          <w:trHeight w:val="370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4C41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897E" w14:textId="77777777" w:rsidR="00060AE6" w:rsidRDefault="00060AE6" w:rsidP="00060AE6">
            <w:pPr>
              <w:widowControl w:val="0"/>
              <w:autoSpaceDE w:val="0"/>
              <w:autoSpaceDN w:val="0"/>
              <w:adjustRightInd w:val="0"/>
              <w:ind w:leftChars="-4" w:left="-10"/>
              <w:jc w:val="right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Teaching Assistant</w:t>
            </w:r>
          </w:p>
          <w:p w14:paraId="288E5389" w14:textId="77777777" w:rsidR="0023126F" w:rsidRDefault="0023126F" w:rsidP="00A542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>Teaching the Design Course in Shandong Transportation  University.</w:t>
            </w:r>
          </w:p>
          <w:p w14:paraId="77278070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Human-Machine Interface design</w:t>
            </w:r>
          </w:p>
          <w:p w14:paraId="41774871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</w:tr>
      <w:tr w:rsidR="0023126F" w:rsidRPr="003C4A9F" w14:paraId="55852603" w14:textId="77777777" w:rsidTr="00A542DC">
        <w:trPr>
          <w:trHeight w:val="370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C5806B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2010.3-2010.6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D0D3" w14:textId="7281EF53" w:rsidR="0023126F" w:rsidRPr="00060AE6" w:rsidRDefault="00060AE6" w:rsidP="00060AE6">
            <w:pPr>
              <w:shd w:val="clear" w:color="auto" w:fill="FFFFFF"/>
              <w:outlineLvl w:val="2"/>
              <w:rPr>
                <w:rFonts w:ascii="Arial" w:eastAsia="宋体" w:hAnsi="Arial" w:cs="Arial"/>
                <w:color w:val="333333"/>
                <w:lang w:eastAsia="zh-CN"/>
              </w:rPr>
            </w:pPr>
            <w:r>
              <w:rPr>
                <w:rFonts w:ascii="Arial" w:eastAsia="宋体" w:hAnsi="Arial" w:cs="Arial" w:hint="eastAsia"/>
                <w:color w:val="333333"/>
                <w:lang w:eastAsia="zh-CN"/>
              </w:rPr>
              <w:t xml:space="preserve">Department of </w:t>
            </w:r>
            <w:r w:rsidRPr="00060AE6">
              <w:rPr>
                <w:rFonts w:ascii="Arial" w:eastAsia="宋体" w:hAnsi="Arial" w:cs="Arial"/>
                <w:color w:val="333333"/>
                <w:lang w:eastAsia="zh-CN"/>
              </w:rPr>
              <w:t>Civil Engineering</w:t>
            </w:r>
            <w:r>
              <w:rPr>
                <w:rFonts w:ascii="Arial" w:eastAsia="宋体" w:hAnsi="Arial" w:cs="Arial"/>
                <w:color w:val="333333"/>
                <w:lang w:eastAsia="zh-CN"/>
              </w:rPr>
              <w:t xml:space="preserve">, </w:t>
            </w:r>
            <w:r w:rsidRPr="00060AE6">
              <w:rPr>
                <w:rFonts w:ascii="Arial" w:eastAsia="宋体" w:hAnsi="Arial" w:cs="Arial"/>
                <w:color w:val="333333"/>
                <w:lang w:eastAsia="zh-CN"/>
              </w:rPr>
              <w:t>Jilin Architecture And Civil Engineering Institute</w:t>
            </w:r>
            <w:r>
              <w:rPr>
                <w:rFonts w:ascii="Arial" w:eastAsia="宋体" w:hAnsi="Arial" w:cs="Arial" w:hint="eastAsia"/>
                <w:color w:val="333333"/>
                <w:lang w:eastAsia="zh-CN"/>
              </w:rPr>
              <w:t>, Changchun</w:t>
            </w:r>
          </w:p>
        </w:tc>
      </w:tr>
      <w:tr w:rsidR="0023126F" w:rsidRPr="003C4A9F" w14:paraId="5B0EBCAE" w14:textId="77777777" w:rsidTr="00A542DC">
        <w:trPr>
          <w:trHeight w:val="370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287D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CC4E" w14:textId="77777777" w:rsidR="00060AE6" w:rsidRDefault="00060AE6" w:rsidP="00060AE6">
            <w:pPr>
              <w:widowControl w:val="0"/>
              <w:autoSpaceDE w:val="0"/>
              <w:autoSpaceDN w:val="0"/>
              <w:adjustRightInd w:val="0"/>
              <w:ind w:leftChars="-4" w:left="-10"/>
              <w:jc w:val="right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Teaching Assistant</w:t>
            </w:r>
          </w:p>
          <w:p w14:paraId="683E48EF" w14:textId="77777777" w:rsidR="00060AE6" w:rsidRDefault="00060AE6" w:rsidP="00060AE6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 Neue" w:hAnsi="Helvetica Neue" w:cs="Helvetica Neue"/>
                <w:sz w:val="20"/>
                <w:szCs w:val="20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Product Design Process Analysis</w:t>
            </w:r>
          </w:p>
          <w:p w14:paraId="4AA946D2" w14:textId="37FE19D2" w:rsidR="0023126F" w:rsidRPr="00060AE6" w:rsidRDefault="00060AE6" w:rsidP="00060AE6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 Neue" w:hAnsi="Helvetica Neue" w:cs="Helvetica Neue"/>
                <w:sz w:val="20"/>
                <w:szCs w:val="20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Product Story Drawing</w:t>
            </w:r>
          </w:p>
        </w:tc>
      </w:tr>
      <w:tr w:rsidR="0023126F" w:rsidRPr="003C4A9F" w14:paraId="6539BCD0" w14:textId="77777777" w:rsidTr="00A542DC">
        <w:trPr>
          <w:trHeight w:val="370"/>
        </w:trPr>
        <w:tc>
          <w:tcPr>
            <w:tcW w:w="109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499C" w14:textId="10994F6C" w:rsidR="0023126F" w:rsidRDefault="00715CC4" w:rsidP="00715CC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-Bold" w:hAnsi="Helvetica-Bold" w:cs="Helvetica-Bold" w:hint="eastAsia"/>
                <w:b/>
                <w:bCs/>
                <w:sz w:val="22"/>
                <w:szCs w:val="22"/>
                <w:lang w:eastAsia="zh-CN"/>
              </w:rPr>
              <w:t>HONORS AND AWARDS</w:t>
            </w:r>
          </w:p>
        </w:tc>
      </w:tr>
      <w:tr w:rsidR="0023126F" w:rsidRPr="003C4A9F" w14:paraId="21C0B002" w14:textId="77777777" w:rsidTr="00A542DC">
        <w:trPr>
          <w:trHeight w:val="370"/>
        </w:trPr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5AEA" w14:textId="15FC8411" w:rsidR="0023126F" w:rsidRDefault="00715CC4" w:rsidP="00A542DC">
            <w:pPr>
              <w:tabs>
                <w:tab w:val="left" w:pos="3954"/>
              </w:tabs>
              <w:rPr>
                <w:rFonts w:ascii="Helvetica" w:hAnsi="Helvetica" w:cs="TimesNewRomanPS-BoldMT"/>
                <w:b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/>
                <w:sz w:val="20"/>
                <w:lang w:eastAsia="zh-CN"/>
              </w:rPr>
              <w:t>Campus Honors</w:t>
            </w:r>
          </w:p>
          <w:p w14:paraId="6265BDAA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 Neue" w:hAnsi="Helvetica Neue" w:cs="Helvetica Neue"/>
                <w:sz w:val="20"/>
                <w:szCs w:val="20"/>
                <w:lang w:eastAsia="zh-CN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>2004-20</w:t>
            </w: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12</w:t>
            </w:r>
            <w:r>
              <w:rPr>
                <w:rFonts w:ascii="Helvetica Neue" w:hAnsi="Helvetica Neue" w:cs="Helvetica Neue"/>
                <w:sz w:val="20"/>
                <w:szCs w:val="20"/>
              </w:rPr>
              <w:t>:</w:t>
            </w:r>
          </w:p>
          <w:p w14:paraId="742A09EE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等共</w:t>
            </w: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13</w:t>
            </w: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项</w:t>
            </w:r>
            <w:r>
              <w:rPr>
                <w:rFonts w:ascii="Helvetica Neue" w:hAnsi="Helvetica Neue" w:cs="Helvetica Neue"/>
                <w:sz w:val="20"/>
                <w:szCs w:val="20"/>
              </w:rPr>
              <w:t>.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2FA2" w14:textId="77777777" w:rsidR="009974A7" w:rsidRDefault="009974A7" w:rsidP="00A542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First Class Scholarship,</w:t>
            </w:r>
          </w:p>
          <w:p w14:paraId="4D7BBBDF" w14:textId="77777777" w:rsidR="009974A7" w:rsidRDefault="009974A7" w:rsidP="00A542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Third Class Scholarship,</w:t>
            </w:r>
          </w:p>
          <w:p w14:paraId="0D01271B" w14:textId="7AC22D44" w:rsidR="009974A7" w:rsidRDefault="009974A7" w:rsidP="00A542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Outstanding Student,</w:t>
            </w:r>
          </w:p>
          <w:p w14:paraId="064F93CD" w14:textId="454FF1CA" w:rsidR="009974A7" w:rsidRDefault="009974A7" w:rsidP="00A542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Outstanding graduate cadre,</w:t>
            </w:r>
          </w:p>
          <w:p w14:paraId="26FB9A04" w14:textId="2EECA448" w:rsidR="009974A7" w:rsidRDefault="009974A7" w:rsidP="00A542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  <w:lang w:eastAsia="zh-CN"/>
              </w:rPr>
            </w:pPr>
            <w:r w:rsidRPr="009974A7">
              <w:rPr>
                <w:rFonts w:ascii="Helvetica Neue" w:hAnsi="Helvetica Neue" w:cs="Helvetica Neue"/>
                <w:sz w:val="20"/>
                <w:szCs w:val="20"/>
                <w:lang w:eastAsia="zh-CN"/>
              </w:rPr>
              <w:t>Academic Scholarship</w:t>
            </w: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 xml:space="preserve"> (twice)</w:t>
            </w:r>
          </w:p>
          <w:p w14:paraId="325C80A9" w14:textId="03CD3D53" w:rsidR="0023126F" w:rsidRPr="009974A7" w:rsidRDefault="009974A7" w:rsidP="009974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Outstanding Graduates of Jilin University</w:t>
            </w:r>
          </w:p>
        </w:tc>
      </w:tr>
      <w:tr w:rsidR="0023126F" w:rsidRPr="003C4A9F" w14:paraId="7E3AE9D3" w14:textId="77777777" w:rsidTr="00A542DC">
        <w:trPr>
          <w:trHeight w:val="370"/>
        </w:trPr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D03AE" w14:textId="1D5057CF" w:rsidR="0023126F" w:rsidRDefault="0023126F" w:rsidP="00A542DC">
            <w:pPr>
              <w:tabs>
                <w:tab w:val="left" w:pos="3954"/>
              </w:tabs>
              <w:rPr>
                <w:rFonts w:ascii="Helvetica" w:hAnsi="Helvetica" w:cs="TimesNewRomanPS-BoldMT"/>
                <w:b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/>
                <w:sz w:val="20"/>
                <w:lang w:eastAsia="zh-CN"/>
              </w:rPr>
              <w:t>设计竞赛荣誉</w:t>
            </w:r>
          </w:p>
          <w:p w14:paraId="71F32AEF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1547" w14:textId="5775282B" w:rsidR="0023126F" w:rsidRDefault="0023126F" w:rsidP="00A542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 xml:space="preserve">7/2008: </w:t>
            </w:r>
            <w:r w:rsidR="00715CC4">
              <w:rPr>
                <w:rFonts w:ascii="Helvetica Neue" w:hAnsi="Helvetica Neue" w:cs="Helvetica Neue"/>
                <w:sz w:val="20"/>
                <w:szCs w:val="20"/>
              </w:rPr>
              <w:t>won bronze award</w:t>
            </w:r>
            <w:r w:rsidR="00715CC4"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 xml:space="preserve"> on the</w:t>
            </w:r>
            <w:r>
              <w:rPr>
                <w:rFonts w:ascii="Helvetica Neue" w:hAnsi="Helvetica Neue" w:cs="Helvetica Neue"/>
                <w:sz w:val="20"/>
                <w:szCs w:val="20"/>
              </w:rPr>
              <w:t xml:space="preserve"> ‘Inter Cup2010 Future Electronic Design Summer Camp’ </w:t>
            </w:r>
          </w:p>
          <w:p w14:paraId="0F14016A" w14:textId="77777777" w:rsidR="0023126F" w:rsidRDefault="0023126F" w:rsidP="00A542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>9/2010: In ‘Kun Shan Cup China laptop Design Award 2nd’,won the outer critics’ award</w:t>
            </w:r>
          </w:p>
          <w:p w14:paraId="0D86F0F7" w14:textId="77777777" w:rsidR="0023126F" w:rsidRDefault="0023126F" w:rsidP="00A542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>10/2010: In ‘2010 HEMUD Cup China Household Appliance Innovation Design Competition’,gained one bronze award and  two outer critics awards.</w:t>
            </w:r>
          </w:p>
          <w:p w14:paraId="0CD6E2B7" w14:textId="77777777" w:rsidR="0023126F" w:rsidRDefault="0023126F" w:rsidP="00A542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>12/2010:Won the outer critics’ award in’2010 World Chinese Innovation Design competition’</w:t>
            </w:r>
          </w:p>
          <w:p w14:paraId="2AC435B0" w14:textId="77777777" w:rsidR="0023126F" w:rsidRDefault="0023126F" w:rsidP="00A542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>Win an Award of the Forth ‘Haier cup’ Elite Award of Art Design.</w:t>
            </w:r>
          </w:p>
          <w:p w14:paraId="444C650C" w14:textId="77777777" w:rsidR="0023126F" w:rsidRDefault="0023126F" w:rsidP="00A542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>6/2011:Red dot concept design award-Twice Finalist.</w:t>
            </w:r>
          </w:p>
          <w:p w14:paraId="41CD5B78" w14:textId="77777777" w:rsidR="0023126F" w:rsidRDefault="0023126F" w:rsidP="00A542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sz w:val="20"/>
                <w:lang w:eastAsia="zh-CN"/>
              </w:rPr>
              <w:t>等共</w:t>
            </w:r>
            <w:r>
              <w:rPr>
                <w:rFonts w:ascii="Helvetica" w:hAnsi="Helvetica" w:cs="TimesNewRomanPS-BoldMT" w:hint="eastAsia"/>
                <w:sz w:val="20"/>
                <w:lang w:eastAsia="zh-CN"/>
              </w:rPr>
              <w:t>18</w:t>
            </w:r>
            <w:r>
              <w:rPr>
                <w:rFonts w:ascii="Helvetica" w:hAnsi="Helvetica" w:cs="TimesNewRomanPS-BoldMT" w:hint="eastAsia"/>
                <w:sz w:val="20"/>
                <w:lang w:eastAsia="zh-CN"/>
              </w:rPr>
              <w:t>项</w:t>
            </w:r>
          </w:p>
        </w:tc>
      </w:tr>
    </w:tbl>
    <w:p w14:paraId="35293EB0" w14:textId="77777777" w:rsidR="0023126F" w:rsidRPr="003C4A9F" w:rsidRDefault="0023126F" w:rsidP="0023126F">
      <w:pPr>
        <w:widowControl w:val="0"/>
        <w:shd w:val="clear" w:color="auto" w:fill="C0C0C0"/>
        <w:autoSpaceDE w:val="0"/>
        <w:autoSpaceDN w:val="0"/>
        <w:adjustRightInd w:val="0"/>
        <w:rPr>
          <w:rFonts w:ascii="Helvetica" w:hAnsi="Helvetica" w:cs="TimesNewRomanPS-BoldMT"/>
          <w:b/>
          <w:bCs/>
          <w:color w:val="000000"/>
          <w:sz w:val="22"/>
        </w:rPr>
      </w:pPr>
      <w:r>
        <w:rPr>
          <w:rFonts w:ascii="Helvetica" w:hAnsi="Helvetica" w:cs="TimesNewRomanPS-BoldMT"/>
          <w:b/>
          <w:bCs/>
          <w:color w:val="000000"/>
          <w:sz w:val="22"/>
        </w:rPr>
        <w:t>SKILLS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9270"/>
      </w:tblGrid>
      <w:tr w:rsidR="0023126F" w14:paraId="48D7C508" w14:textId="77777777" w:rsidTr="00A542DC">
        <w:trPr>
          <w:trHeight w:val="316"/>
        </w:trPr>
        <w:tc>
          <w:tcPr>
            <w:tcW w:w="1530" w:type="dxa"/>
          </w:tcPr>
          <w:p w14:paraId="0A56A328" w14:textId="77777777" w:rsidR="0023126F" w:rsidRPr="005861A4" w:rsidRDefault="0023126F" w:rsidP="00A542DC">
            <w:pPr>
              <w:tabs>
                <w:tab w:val="left" w:pos="3954"/>
              </w:tabs>
              <w:rPr>
                <w:rFonts w:ascii="Helvetica" w:hAnsi="Helvetica" w:cs="TimesNewRomanPS-BoldMT"/>
                <w:b/>
                <w:sz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>Sketching</w:t>
            </w:r>
          </w:p>
        </w:tc>
        <w:tc>
          <w:tcPr>
            <w:tcW w:w="9270" w:type="dxa"/>
          </w:tcPr>
          <w:p w14:paraId="38BDF85E" w14:textId="77777777" w:rsidR="0023126F" w:rsidRDefault="0023126F" w:rsidP="00A542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>Sketching and freehand drawing ability</w:t>
            </w:r>
          </w:p>
          <w:p w14:paraId="6AEE08E2" w14:textId="77777777" w:rsidR="0023126F" w:rsidRPr="005861A4" w:rsidRDefault="0023126F" w:rsidP="00A542DC">
            <w:pPr>
              <w:tabs>
                <w:tab w:val="left" w:pos="3954"/>
              </w:tabs>
              <w:rPr>
                <w:rFonts w:ascii="Helvetica" w:hAnsi="Helvetica" w:cs="TimesNewRomanPS-BoldMT"/>
                <w:sz w:val="20"/>
              </w:rPr>
            </w:pPr>
          </w:p>
        </w:tc>
      </w:tr>
      <w:tr w:rsidR="0023126F" w14:paraId="3958492E" w14:textId="77777777" w:rsidTr="00A542DC">
        <w:trPr>
          <w:trHeight w:val="316"/>
        </w:trPr>
        <w:tc>
          <w:tcPr>
            <w:tcW w:w="1530" w:type="dxa"/>
          </w:tcPr>
          <w:p w14:paraId="18AE9236" w14:textId="77777777" w:rsidR="0023126F" w:rsidRPr="005861A4" w:rsidRDefault="0023126F" w:rsidP="00A542DC">
            <w:pPr>
              <w:tabs>
                <w:tab w:val="left" w:pos="3954"/>
              </w:tabs>
              <w:rPr>
                <w:rFonts w:ascii="Helvetica" w:hAnsi="Helvetica" w:cs="TimesNewRomanPS-BoldMT"/>
                <w:b/>
                <w:sz w:val="20"/>
              </w:rPr>
            </w:pPr>
            <w:r w:rsidRPr="005861A4">
              <w:rPr>
                <w:rFonts w:ascii="Helvetica" w:hAnsi="Helvetica" w:cs="TimesNewRomanPS-BoldMT"/>
                <w:b/>
                <w:sz w:val="20"/>
              </w:rPr>
              <w:t>Tools</w:t>
            </w:r>
          </w:p>
        </w:tc>
        <w:tc>
          <w:tcPr>
            <w:tcW w:w="9270" w:type="dxa"/>
          </w:tcPr>
          <w:p w14:paraId="7C2BCDF9" w14:textId="77777777" w:rsidR="0023126F" w:rsidRDefault="0023126F" w:rsidP="00A542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 xml:space="preserve">Illustrator. Photoshop , Axure, </w:t>
            </w:r>
            <w:r>
              <w:rPr>
                <w:rFonts w:ascii="Helvetica" w:hAnsi="Helvetica" w:cs="TimesNewRomanPS-BoldMT" w:hint="eastAsia"/>
                <w:sz w:val="20"/>
                <w:lang w:eastAsia="zh-CN"/>
              </w:rPr>
              <w:t>R</w:t>
            </w:r>
            <w:r>
              <w:rPr>
                <w:rFonts w:ascii="Helvetica" w:hAnsi="Helvetica" w:cs="TimesNewRomanPS-BoldMT"/>
                <w:sz w:val="20"/>
                <w:lang w:eastAsia="zh-CN"/>
              </w:rPr>
              <w:t>hino, Keyshot Render,</w:t>
            </w:r>
            <w:r>
              <w:rPr>
                <w:rFonts w:ascii="Helvetica Neue" w:hAnsi="Helvetica Neue" w:cs="Helvetica Neue"/>
                <w:sz w:val="20"/>
                <w:szCs w:val="20"/>
              </w:rPr>
              <w:t xml:space="preserve"> Fireworks ,  InDesign, Coreldraw,3Dmax, AutoCAD, Founder Fit Softwares.</w:t>
            </w:r>
          </w:p>
          <w:p w14:paraId="3789B7AD" w14:textId="77777777" w:rsidR="0023126F" w:rsidRPr="005861A4" w:rsidRDefault="0023126F" w:rsidP="00A542DC">
            <w:pPr>
              <w:tabs>
                <w:tab w:val="left" w:pos="3954"/>
              </w:tabs>
              <w:rPr>
                <w:rFonts w:ascii="Helvetica" w:hAnsi="Helvetica" w:cs="TimesNewRomanPS-BoldMT"/>
                <w:sz w:val="20"/>
                <w:lang w:eastAsia="zh-CN"/>
              </w:rPr>
            </w:pPr>
          </w:p>
        </w:tc>
      </w:tr>
      <w:tr w:rsidR="0023126F" w14:paraId="16175851" w14:textId="77777777" w:rsidTr="00A542DC">
        <w:trPr>
          <w:trHeight w:val="316"/>
        </w:trPr>
        <w:tc>
          <w:tcPr>
            <w:tcW w:w="1530" w:type="dxa"/>
          </w:tcPr>
          <w:p w14:paraId="0AFC41AE" w14:textId="77777777" w:rsidR="0023126F" w:rsidRPr="005861A4" w:rsidRDefault="0023126F" w:rsidP="00A542DC">
            <w:pPr>
              <w:tabs>
                <w:tab w:val="left" w:pos="3954"/>
              </w:tabs>
              <w:rPr>
                <w:rFonts w:ascii="Helvetica" w:hAnsi="Helvetica" w:cs="TimesNewRomanPS-BoldMT"/>
                <w:b/>
                <w:sz w:val="20"/>
              </w:rPr>
            </w:pPr>
            <w:r>
              <w:rPr>
                <w:rFonts w:ascii="Helvetica" w:hAnsi="Helvetica" w:cs="TimesNewRomanPS-BoldMT"/>
                <w:b/>
                <w:sz w:val="20"/>
              </w:rPr>
              <w:t>language</w:t>
            </w:r>
          </w:p>
        </w:tc>
        <w:tc>
          <w:tcPr>
            <w:tcW w:w="9270" w:type="dxa"/>
          </w:tcPr>
          <w:p w14:paraId="0A706D22" w14:textId="77777777" w:rsidR="0023126F" w:rsidRDefault="0023126F" w:rsidP="00A542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>Html+css,</w:t>
            </w:r>
          </w:p>
        </w:tc>
      </w:tr>
    </w:tbl>
    <w:p w14:paraId="63F687A6" w14:textId="77777777" w:rsidR="00BC51E8" w:rsidRDefault="00BC51E8" w:rsidP="005F51A1">
      <w:pPr>
        <w:tabs>
          <w:tab w:val="left" w:pos="3954"/>
        </w:tabs>
        <w:rPr>
          <w:rFonts w:ascii="Helvetica" w:hAnsi="Helvetica" w:cs="TimesNewRomanPS-BoldMT"/>
          <w:lang w:eastAsia="zh-CN"/>
        </w:rPr>
      </w:pPr>
    </w:p>
    <w:p w14:paraId="03BEC60C" w14:textId="74A0154A" w:rsidR="00BC51E8" w:rsidRPr="00690126" w:rsidRDefault="00BC51E8" w:rsidP="00690126">
      <w:pPr>
        <w:widowControl w:val="0"/>
        <w:autoSpaceDE w:val="0"/>
        <w:autoSpaceDN w:val="0"/>
        <w:adjustRightInd w:val="0"/>
        <w:ind w:left="108"/>
        <w:rPr>
          <w:rFonts w:ascii="Helvetica" w:hAnsi="Helvetica" w:cs="TimesNewRomanPS-BoldMT"/>
          <w:bCs/>
          <w:color w:val="000000"/>
          <w:sz w:val="22"/>
          <w:lang w:eastAsia="zh-CN"/>
        </w:rPr>
      </w:pPr>
    </w:p>
    <w:p w14:paraId="1CB6A1D7" w14:textId="77777777" w:rsidR="00A5644F" w:rsidRDefault="00A5644F" w:rsidP="005F51A1">
      <w:pPr>
        <w:tabs>
          <w:tab w:val="left" w:pos="3954"/>
        </w:tabs>
        <w:rPr>
          <w:rFonts w:ascii="Helvetica" w:hAnsi="Helvetica" w:cs="TimesNewRomanPS-BoldMT"/>
          <w:lang w:eastAsia="zh-CN"/>
        </w:rPr>
      </w:pPr>
    </w:p>
    <w:p w14:paraId="0170EB10" w14:textId="77777777" w:rsidR="00BC51E8" w:rsidRDefault="00BC51E8" w:rsidP="005F51A1">
      <w:pPr>
        <w:tabs>
          <w:tab w:val="left" w:pos="3954"/>
        </w:tabs>
        <w:rPr>
          <w:rFonts w:ascii="Helvetica" w:hAnsi="Helvetica" w:cs="TimesNewRomanPS-BoldMT"/>
          <w:lang w:eastAsia="zh-CN"/>
        </w:rPr>
      </w:pPr>
    </w:p>
    <w:p w14:paraId="256B88E1" w14:textId="77777777" w:rsidR="00A5644F" w:rsidRPr="007B232B" w:rsidRDefault="00A5644F" w:rsidP="005F51A1">
      <w:pPr>
        <w:tabs>
          <w:tab w:val="left" w:pos="3954"/>
        </w:tabs>
        <w:rPr>
          <w:rFonts w:ascii="Helvetica" w:hAnsi="Helvetica" w:cs="TimesNewRomanPS-BoldMT"/>
          <w:lang w:eastAsia="zh-CN"/>
        </w:rPr>
      </w:pPr>
    </w:p>
    <w:sectPr w:rsidR="00A5644F" w:rsidRPr="007B232B" w:rsidSect="007E01B9">
      <w:pgSz w:w="12240" w:h="15840"/>
      <w:pgMar w:top="720" w:right="720" w:bottom="99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8E7C8D" w14:textId="77777777" w:rsidR="00F96CB6" w:rsidRDefault="00F96CB6" w:rsidP="004F2D6B">
      <w:r>
        <w:separator/>
      </w:r>
    </w:p>
  </w:endnote>
  <w:endnote w:type="continuationSeparator" w:id="0">
    <w:p w14:paraId="0BCF178D" w14:textId="77777777" w:rsidR="00F96CB6" w:rsidRDefault="00F96CB6" w:rsidP="004F2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00000003" w:usb1="080F1800" w:usb2="00000012" w:usb3="00000000" w:csb0="00140001" w:csb1="00000000"/>
  </w:font>
  <w:font w:name="Helvetica">
    <w:panose1 w:val="020B05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imesNewRomanPS-BoldMT">
    <w:altName w:val="Times New Roman Bold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 CE">
    <w:panose1 w:val="00000000000000000000"/>
    <w:charset w:val="EE"/>
    <w:family w:val="decorative"/>
    <w:notTrueType/>
    <w:pitch w:val="variable"/>
    <w:sig w:usb0="800000AF" w:usb1="0000204A" w:usb2="00000000" w:usb3="00000000" w:csb0="000000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B89A35" w14:textId="77777777" w:rsidR="00F96CB6" w:rsidRDefault="00F96CB6" w:rsidP="004F2D6B">
      <w:r>
        <w:separator/>
      </w:r>
    </w:p>
  </w:footnote>
  <w:footnote w:type="continuationSeparator" w:id="0">
    <w:p w14:paraId="63C9E0B1" w14:textId="77777777" w:rsidR="00F96CB6" w:rsidRDefault="00F96CB6" w:rsidP="004F2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8246B"/>
    <w:multiLevelType w:val="hybridMultilevel"/>
    <w:tmpl w:val="D07CC2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2C34FE9"/>
    <w:multiLevelType w:val="multilevel"/>
    <w:tmpl w:val="D07CC29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4295221"/>
    <w:multiLevelType w:val="hybridMultilevel"/>
    <w:tmpl w:val="FD06537A"/>
    <w:lvl w:ilvl="0" w:tplc="55DC34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F0D7BB1"/>
    <w:multiLevelType w:val="hybridMultilevel"/>
    <w:tmpl w:val="0790A118"/>
    <w:lvl w:ilvl="0" w:tplc="55DC34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FD85897"/>
    <w:multiLevelType w:val="hybridMultilevel"/>
    <w:tmpl w:val="B04E4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B20ED2"/>
    <w:multiLevelType w:val="hybridMultilevel"/>
    <w:tmpl w:val="9628130C"/>
    <w:lvl w:ilvl="0" w:tplc="55DC34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903093A"/>
    <w:multiLevelType w:val="hybridMultilevel"/>
    <w:tmpl w:val="BC827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3A211FE"/>
    <w:multiLevelType w:val="hybridMultilevel"/>
    <w:tmpl w:val="C1AC9120"/>
    <w:lvl w:ilvl="0" w:tplc="0D98D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F4D4D"/>
    <w:multiLevelType w:val="hybridMultilevel"/>
    <w:tmpl w:val="B3EE3864"/>
    <w:lvl w:ilvl="0" w:tplc="C9903F4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130"/>
    <w:rsid w:val="000037F4"/>
    <w:rsid w:val="00003E2C"/>
    <w:rsid w:val="00030BB8"/>
    <w:rsid w:val="000315B0"/>
    <w:rsid w:val="00035BDF"/>
    <w:rsid w:val="00046655"/>
    <w:rsid w:val="00060AE6"/>
    <w:rsid w:val="00066141"/>
    <w:rsid w:val="000750D8"/>
    <w:rsid w:val="000758FE"/>
    <w:rsid w:val="00091E1D"/>
    <w:rsid w:val="00092C67"/>
    <w:rsid w:val="00095874"/>
    <w:rsid w:val="000961A1"/>
    <w:rsid w:val="000A00AC"/>
    <w:rsid w:val="000A7155"/>
    <w:rsid w:val="000D0ACB"/>
    <w:rsid w:val="000D4C8D"/>
    <w:rsid w:val="000D73C9"/>
    <w:rsid w:val="000E4275"/>
    <w:rsid w:val="000E541B"/>
    <w:rsid w:val="000F615E"/>
    <w:rsid w:val="000F6185"/>
    <w:rsid w:val="00117B0C"/>
    <w:rsid w:val="00136CBF"/>
    <w:rsid w:val="00167B16"/>
    <w:rsid w:val="001713CD"/>
    <w:rsid w:val="00175CC5"/>
    <w:rsid w:val="001859DC"/>
    <w:rsid w:val="00191795"/>
    <w:rsid w:val="00192029"/>
    <w:rsid w:val="001923B7"/>
    <w:rsid w:val="0019455E"/>
    <w:rsid w:val="001973AD"/>
    <w:rsid w:val="001A2E51"/>
    <w:rsid w:val="001A3E80"/>
    <w:rsid w:val="001B2B1F"/>
    <w:rsid w:val="001D2C0B"/>
    <w:rsid w:val="001D60D2"/>
    <w:rsid w:val="001F4DBC"/>
    <w:rsid w:val="00222A76"/>
    <w:rsid w:val="0022657F"/>
    <w:rsid w:val="0023126F"/>
    <w:rsid w:val="00241080"/>
    <w:rsid w:val="00257CC6"/>
    <w:rsid w:val="0026082E"/>
    <w:rsid w:val="00260C7C"/>
    <w:rsid w:val="00261816"/>
    <w:rsid w:val="002A77C6"/>
    <w:rsid w:val="002A7A12"/>
    <w:rsid w:val="002B3A69"/>
    <w:rsid w:val="002E76CF"/>
    <w:rsid w:val="002F5D1F"/>
    <w:rsid w:val="00303C11"/>
    <w:rsid w:val="00307BEF"/>
    <w:rsid w:val="00354BF0"/>
    <w:rsid w:val="00363AF7"/>
    <w:rsid w:val="00363B6A"/>
    <w:rsid w:val="0037683F"/>
    <w:rsid w:val="00382A8A"/>
    <w:rsid w:val="00383E78"/>
    <w:rsid w:val="00391310"/>
    <w:rsid w:val="003A20D6"/>
    <w:rsid w:val="003A6CE9"/>
    <w:rsid w:val="003B0BEF"/>
    <w:rsid w:val="003B38CF"/>
    <w:rsid w:val="003C14BC"/>
    <w:rsid w:val="003C4A9F"/>
    <w:rsid w:val="003E4BE4"/>
    <w:rsid w:val="003F5C22"/>
    <w:rsid w:val="00427AA2"/>
    <w:rsid w:val="00446202"/>
    <w:rsid w:val="00460E1E"/>
    <w:rsid w:val="00480250"/>
    <w:rsid w:val="00480A5A"/>
    <w:rsid w:val="004C1084"/>
    <w:rsid w:val="004D147F"/>
    <w:rsid w:val="004F2D6B"/>
    <w:rsid w:val="004F4FC6"/>
    <w:rsid w:val="0050189F"/>
    <w:rsid w:val="0050649B"/>
    <w:rsid w:val="00523200"/>
    <w:rsid w:val="0052500B"/>
    <w:rsid w:val="00525AC0"/>
    <w:rsid w:val="0057263A"/>
    <w:rsid w:val="005861A4"/>
    <w:rsid w:val="005907E0"/>
    <w:rsid w:val="005A7669"/>
    <w:rsid w:val="005F387F"/>
    <w:rsid w:val="005F51A1"/>
    <w:rsid w:val="006025D4"/>
    <w:rsid w:val="006041E5"/>
    <w:rsid w:val="00605625"/>
    <w:rsid w:val="00621AB1"/>
    <w:rsid w:val="00652B26"/>
    <w:rsid w:val="00655801"/>
    <w:rsid w:val="006706FD"/>
    <w:rsid w:val="006847C7"/>
    <w:rsid w:val="00690126"/>
    <w:rsid w:val="006975F0"/>
    <w:rsid w:val="006A2309"/>
    <w:rsid w:val="006B47B4"/>
    <w:rsid w:val="006E7EEA"/>
    <w:rsid w:val="006F162F"/>
    <w:rsid w:val="006F5833"/>
    <w:rsid w:val="006F5887"/>
    <w:rsid w:val="0071421E"/>
    <w:rsid w:val="00715CC4"/>
    <w:rsid w:val="00735135"/>
    <w:rsid w:val="007370F5"/>
    <w:rsid w:val="007435A6"/>
    <w:rsid w:val="007679FB"/>
    <w:rsid w:val="00772353"/>
    <w:rsid w:val="00773FC6"/>
    <w:rsid w:val="00786952"/>
    <w:rsid w:val="007A2F67"/>
    <w:rsid w:val="007B221A"/>
    <w:rsid w:val="007B232B"/>
    <w:rsid w:val="007D3F31"/>
    <w:rsid w:val="007E01B9"/>
    <w:rsid w:val="007E21E5"/>
    <w:rsid w:val="007E4391"/>
    <w:rsid w:val="007F02C6"/>
    <w:rsid w:val="00802023"/>
    <w:rsid w:val="008063EC"/>
    <w:rsid w:val="008127F9"/>
    <w:rsid w:val="00822761"/>
    <w:rsid w:val="008324EA"/>
    <w:rsid w:val="00832E91"/>
    <w:rsid w:val="0083553B"/>
    <w:rsid w:val="00847EAA"/>
    <w:rsid w:val="00873EF7"/>
    <w:rsid w:val="0087767A"/>
    <w:rsid w:val="00880DC6"/>
    <w:rsid w:val="008920EF"/>
    <w:rsid w:val="00897BD2"/>
    <w:rsid w:val="008A03F1"/>
    <w:rsid w:val="008E71E5"/>
    <w:rsid w:val="008F116D"/>
    <w:rsid w:val="00903C1F"/>
    <w:rsid w:val="009176D7"/>
    <w:rsid w:val="00927ADD"/>
    <w:rsid w:val="00933B57"/>
    <w:rsid w:val="009554D0"/>
    <w:rsid w:val="009666C6"/>
    <w:rsid w:val="00976327"/>
    <w:rsid w:val="00985E8D"/>
    <w:rsid w:val="009974A7"/>
    <w:rsid w:val="009A03DD"/>
    <w:rsid w:val="009B03F8"/>
    <w:rsid w:val="009D1D36"/>
    <w:rsid w:val="009E0364"/>
    <w:rsid w:val="009E5A11"/>
    <w:rsid w:val="009E73CD"/>
    <w:rsid w:val="00A1626F"/>
    <w:rsid w:val="00A21FE2"/>
    <w:rsid w:val="00A22130"/>
    <w:rsid w:val="00A25901"/>
    <w:rsid w:val="00A40315"/>
    <w:rsid w:val="00A5644F"/>
    <w:rsid w:val="00A811CC"/>
    <w:rsid w:val="00A94A2F"/>
    <w:rsid w:val="00AA10F9"/>
    <w:rsid w:val="00AA59AD"/>
    <w:rsid w:val="00AC1D98"/>
    <w:rsid w:val="00AD152B"/>
    <w:rsid w:val="00AD2C35"/>
    <w:rsid w:val="00B10154"/>
    <w:rsid w:val="00B12429"/>
    <w:rsid w:val="00B5452E"/>
    <w:rsid w:val="00B618D2"/>
    <w:rsid w:val="00B648FF"/>
    <w:rsid w:val="00B75CEA"/>
    <w:rsid w:val="00B84D44"/>
    <w:rsid w:val="00B85A0C"/>
    <w:rsid w:val="00B90AD5"/>
    <w:rsid w:val="00BA300E"/>
    <w:rsid w:val="00BB1054"/>
    <w:rsid w:val="00BB310E"/>
    <w:rsid w:val="00BB3E46"/>
    <w:rsid w:val="00BC51E8"/>
    <w:rsid w:val="00BD0F62"/>
    <w:rsid w:val="00BF023F"/>
    <w:rsid w:val="00BF52BC"/>
    <w:rsid w:val="00C36258"/>
    <w:rsid w:val="00C36D50"/>
    <w:rsid w:val="00C4647C"/>
    <w:rsid w:val="00C5425F"/>
    <w:rsid w:val="00C62328"/>
    <w:rsid w:val="00C66129"/>
    <w:rsid w:val="00C874A1"/>
    <w:rsid w:val="00C87FB0"/>
    <w:rsid w:val="00CA70D3"/>
    <w:rsid w:val="00CD2814"/>
    <w:rsid w:val="00CE3399"/>
    <w:rsid w:val="00CF09F5"/>
    <w:rsid w:val="00CF0DAE"/>
    <w:rsid w:val="00D00247"/>
    <w:rsid w:val="00D05812"/>
    <w:rsid w:val="00D121DE"/>
    <w:rsid w:val="00D12555"/>
    <w:rsid w:val="00D12756"/>
    <w:rsid w:val="00D22833"/>
    <w:rsid w:val="00D25D06"/>
    <w:rsid w:val="00D40D62"/>
    <w:rsid w:val="00D42564"/>
    <w:rsid w:val="00D66405"/>
    <w:rsid w:val="00D67860"/>
    <w:rsid w:val="00D84D32"/>
    <w:rsid w:val="00D92D75"/>
    <w:rsid w:val="00DB5575"/>
    <w:rsid w:val="00DB5F81"/>
    <w:rsid w:val="00DC09E8"/>
    <w:rsid w:val="00DC55B1"/>
    <w:rsid w:val="00DE2734"/>
    <w:rsid w:val="00DE70DE"/>
    <w:rsid w:val="00DF054D"/>
    <w:rsid w:val="00DF290D"/>
    <w:rsid w:val="00E67D0C"/>
    <w:rsid w:val="00E70441"/>
    <w:rsid w:val="00E90A20"/>
    <w:rsid w:val="00EB2762"/>
    <w:rsid w:val="00EC6411"/>
    <w:rsid w:val="00EC657B"/>
    <w:rsid w:val="00ED2131"/>
    <w:rsid w:val="00ED73B6"/>
    <w:rsid w:val="00EE0137"/>
    <w:rsid w:val="00EE5CB7"/>
    <w:rsid w:val="00EF43CE"/>
    <w:rsid w:val="00F04064"/>
    <w:rsid w:val="00F07A44"/>
    <w:rsid w:val="00F32DDC"/>
    <w:rsid w:val="00F446EA"/>
    <w:rsid w:val="00F74914"/>
    <w:rsid w:val="00F80563"/>
    <w:rsid w:val="00F87B2C"/>
    <w:rsid w:val="00F91583"/>
    <w:rsid w:val="00F9511A"/>
    <w:rsid w:val="00F96CB6"/>
    <w:rsid w:val="00FB481D"/>
    <w:rsid w:val="00FC02D1"/>
    <w:rsid w:val="00FC0693"/>
    <w:rsid w:val="00FE0E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376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060AE6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66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6640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C09E8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4F2D6B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6"/>
    <w:uiPriority w:val="99"/>
    <w:rsid w:val="004F2D6B"/>
  </w:style>
  <w:style w:type="paragraph" w:styleId="a7">
    <w:name w:val="footer"/>
    <w:basedOn w:val="a"/>
    <w:link w:val="Char0"/>
    <w:uiPriority w:val="99"/>
    <w:unhideWhenUsed/>
    <w:rsid w:val="004F2D6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7"/>
    <w:uiPriority w:val="99"/>
    <w:rsid w:val="004F2D6B"/>
  </w:style>
  <w:style w:type="character" w:styleId="a8">
    <w:name w:val="FollowedHyperlink"/>
    <w:basedOn w:val="a0"/>
    <w:uiPriority w:val="99"/>
    <w:semiHidden/>
    <w:unhideWhenUsed/>
    <w:rsid w:val="004F2D6B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DF290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zh-CN"/>
    </w:rPr>
  </w:style>
  <w:style w:type="paragraph" w:styleId="aa">
    <w:name w:val="Balloon Text"/>
    <w:basedOn w:val="a"/>
    <w:link w:val="Char1"/>
    <w:uiPriority w:val="99"/>
    <w:semiHidden/>
    <w:unhideWhenUsed/>
    <w:rsid w:val="00ED73B6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D73B6"/>
    <w:rPr>
      <w:rFonts w:ascii="Heiti SC Light" w:eastAsia="Heiti SC Light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60AE6"/>
    <w:rPr>
      <w:rFonts w:ascii="宋体" w:eastAsia="宋体" w:hAnsi="宋体" w:cs="宋体"/>
      <w:b/>
      <w:bCs/>
      <w:sz w:val="27"/>
      <w:szCs w:val="27"/>
      <w:lang w:eastAsia="zh-CN"/>
    </w:rPr>
  </w:style>
  <w:style w:type="character" w:customStyle="1" w:styleId="apple-converted-space">
    <w:name w:val="apple-converted-space"/>
    <w:basedOn w:val="a0"/>
    <w:rsid w:val="000F61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060AE6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66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6640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C09E8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4F2D6B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6"/>
    <w:uiPriority w:val="99"/>
    <w:rsid w:val="004F2D6B"/>
  </w:style>
  <w:style w:type="paragraph" w:styleId="a7">
    <w:name w:val="footer"/>
    <w:basedOn w:val="a"/>
    <w:link w:val="Char0"/>
    <w:uiPriority w:val="99"/>
    <w:unhideWhenUsed/>
    <w:rsid w:val="004F2D6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7"/>
    <w:uiPriority w:val="99"/>
    <w:rsid w:val="004F2D6B"/>
  </w:style>
  <w:style w:type="character" w:styleId="a8">
    <w:name w:val="FollowedHyperlink"/>
    <w:basedOn w:val="a0"/>
    <w:uiPriority w:val="99"/>
    <w:semiHidden/>
    <w:unhideWhenUsed/>
    <w:rsid w:val="004F2D6B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DF290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zh-CN"/>
    </w:rPr>
  </w:style>
  <w:style w:type="paragraph" w:styleId="aa">
    <w:name w:val="Balloon Text"/>
    <w:basedOn w:val="a"/>
    <w:link w:val="Char1"/>
    <w:uiPriority w:val="99"/>
    <w:semiHidden/>
    <w:unhideWhenUsed/>
    <w:rsid w:val="00ED73B6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D73B6"/>
    <w:rPr>
      <w:rFonts w:ascii="Heiti SC Light" w:eastAsia="Heiti SC Light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60AE6"/>
    <w:rPr>
      <w:rFonts w:ascii="宋体" w:eastAsia="宋体" w:hAnsi="宋体" w:cs="宋体"/>
      <w:b/>
      <w:bCs/>
      <w:sz w:val="27"/>
      <w:szCs w:val="27"/>
      <w:lang w:eastAsia="zh-CN"/>
    </w:rPr>
  </w:style>
  <w:style w:type="character" w:customStyle="1" w:styleId="apple-converted-space">
    <w:name w:val="apple-converted-space"/>
    <w:basedOn w:val="a0"/>
    <w:rsid w:val="000F6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Tan</dc:creator>
  <cp:lastModifiedBy>Scarlett_S</cp:lastModifiedBy>
  <cp:revision>27</cp:revision>
  <cp:lastPrinted>2014-03-15T00:11:00Z</cp:lastPrinted>
  <dcterms:created xsi:type="dcterms:W3CDTF">2015-07-23T01:18:00Z</dcterms:created>
  <dcterms:modified xsi:type="dcterms:W3CDTF">2015-07-24T04:53:00Z</dcterms:modified>
</cp:coreProperties>
</file>